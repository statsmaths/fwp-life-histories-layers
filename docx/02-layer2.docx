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E5E9CB" w14:textId="228DB18E" w:rsidR="00D12C13" w:rsidRDefault="00D12C13" w:rsidP="00D12C13">
      <w:pPr>
        <w:jc w:val="center"/>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 xml:space="preserve">Layer 2: </w:t>
      </w:r>
      <w:r w:rsidR="004B6129">
        <w:rPr>
          <w:rFonts w:ascii="Times New Roman" w:eastAsia="Times New Roman" w:hAnsi="Times New Roman" w:cs="Times New Roman"/>
          <w:sz w:val="32"/>
          <w:szCs w:val="32"/>
          <w:u w:val="single"/>
        </w:rPr>
        <w:t>Launching the Southern Life History Project</w:t>
      </w:r>
    </w:p>
    <w:p w14:paraId="63EA6FC3" w14:textId="77777777" w:rsidR="00FE7BD7" w:rsidRDefault="00FE7BD7" w:rsidP="00FE7BD7">
      <w:pPr>
        <w:jc w:val="both"/>
        <w:rPr>
          <w:rFonts w:ascii="Times New Roman" w:eastAsia="Times New Roman" w:hAnsi="Times New Roman" w:cs="Times New Roman"/>
          <w:i/>
          <w:sz w:val="24"/>
          <w:szCs w:val="24"/>
        </w:rPr>
      </w:pPr>
    </w:p>
    <w:p w14:paraId="41688B91" w14:textId="32F739E0" w:rsidR="00FE7BD7" w:rsidRDefault="00FE7BD7" w:rsidP="00FE7BD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Debates emanating from Chapel Hill over how to understand, document, and represent the South took on new urgency as the effects of the Great Depression continued to ripple throughout the nation and the world. In most cases, the challenges were not new. Issues such as exploitative agricultural economies, industrialization, and unemployment were exacerbated, but not </w:t>
      </w:r>
      <w:r w:rsidR="00373B76">
        <w:rPr>
          <w:rFonts w:ascii="Times New Roman" w:eastAsia="Times New Roman" w:hAnsi="Times New Roman" w:cs="Times New Roman"/>
          <w:sz w:val="24"/>
          <w:szCs w:val="24"/>
        </w:rPr>
        <w:t>new</w:t>
      </w:r>
      <w:r>
        <w:rPr>
          <w:rFonts w:ascii="Times New Roman" w:eastAsia="Times New Roman" w:hAnsi="Times New Roman" w:cs="Times New Roman"/>
          <w:sz w:val="24"/>
          <w:szCs w:val="24"/>
        </w:rPr>
        <w:t xml:space="preserve"> features of American society. The need to understand and alleviate these social issues took on new urgency with the Great Depression, a problem the Roosevelt Administration hoped to solve through the New Deal.  </w:t>
      </w:r>
    </w:p>
    <w:p w14:paraId="401D5C3E" w14:textId="77777777" w:rsidR="00FE7BD7" w:rsidRDefault="00FE7BD7" w:rsidP="000E67CB">
      <w:pPr>
        <w:jc w:val="both"/>
        <w:rPr>
          <w:rFonts w:ascii="Times New Roman" w:eastAsia="Times New Roman" w:hAnsi="Times New Roman" w:cs="Times New Roman"/>
          <w:sz w:val="24"/>
          <w:szCs w:val="24"/>
        </w:rPr>
      </w:pPr>
    </w:p>
    <w:p w14:paraId="7373355C" w14:textId="2227FA35" w:rsidR="00FE7BD7" w:rsidRDefault="00FE7BD7" w:rsidP="00114CA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Against this backdrop emerged the Federal Writers’ Project (FWP). Part employment project and part laudatory experiment in federal support of cultural work, this New Deal agency pursued documentary projects and entered the fore over how to document and communicate the “real” conditions of people in the U.S.</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xml:space="preserve"> Who should be documented, how they should be documented, and why they should be documented were key questions that animated Couch when he joined the Southeastern region of the FWP in 1936.</w:t>
      </w:r>
      <w:r>
        <w:rPr>
          <w:rFonts w:ascii="Times New Roman" w:eastAsia="Times New Roman" w:hAnsi="Times New Roman" w:cs="Times New Roman"/>
          <w:sz w:val="24"/>
          <w:szCs w:val="24"/>
          <w:vertAlign w:val="superscript"/>
        </w:rPr>
        <w:footnoteReference w:id="2"/>
      </w:r>
      <w:r>
        <w:rPr>
          <w:rFonts w:ascii="Times New Roman" w:eastAsia="Times New Roman" w:hAnsi="Times New Roman" w:cs="Times New Roman"/>
          <w:sz w:val="24"/>
          <w:szCs w:val="24"/>
        </w:rPr>
        <w:t xml:space="preserve"> Shaped by emerging documentary practices that privileged folkways as well as institutional possibilities made possible by the vast bureaucratic infrastructure of the FWP, the documentation of “life histories” was Couch’s answer to the debate between Odum and other sociologists over how to best capture the real nature of Southern life.</w:t>
      </w:r>
      <w:r>
        <w:rPr>
          <w:rFonts w:ascii="Times New Roman" w:eastAsia="Times New Roman" w:hAnsi="Times New Roman" w:cs="Times New Roman"/>
          <w:sz w:val="24"/>
          <w:szCs w:val="24"/>
          <w:vertAlign w:val="superscript"/>
        </w:rPr>
        <w:footnoteReference w:id="3"/>
      </w:r>
      <w:r>
        <w:rPr>
          <w:rFonts w:ascii="Times New Roman" w:eastAsia="Times New Roman" w:hAnsi="Times New Roman" w:cs="Times New Roman"/>
          <w:sz w:val="24"/>
          <w:szCs w:val="24"/>
        </w:rPr>
        <w:t xml:space="preserve"> </w:t>
      </w:r>
    </w:p>
    <w:p w14:paraId="2CFAC5E9" w14:textId="77777777" w:rsidR="00FE7BD7" w:rsidRDefault="00FE7BD7" w:rsidP="00114CA0">
      <w:pPr>
        <w:jc w:val="both"/>
        <w:rPr>
          <w:rFonts w:ascii="Times New Roman" w:eastAsia="Times New Roman" w:hAnsi="Times New Roman" w:cs="Times New Roman"/>
          <w:sz w:val="24"/>
          <w:szCs w:val="24"/>
        </w:rPr>
      </w:pPr>
    </w:p>
    <w:p w14:paraId="48CC6F5F" w14:textId="592DD027" w:rsidR="00114CA0" w:rsidRDefault="00114CA0" w:rsidP="00114CA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accomplish this documentary project, Couch sent unemployed white-collar workers, hired as federal writers, across the Southeast region to interview fellow Southerners about their lives and thereby shape their own identity while communicating local and regional challenges. The ability to hear from Southerners in their words, Couch argued, lent authority and authenticity to their claims about their conditions. Since garnering university support was a tall task, in part due to </w:t>
      </w:r>
      <w:proofErr w:type="spellStart"/>
      <w:r>
        <w:rPr>
          <w:rFonts w:ascii="Times New Roman" w:eastAsia="Times New Roman" w:hAnsi="Times New Roman" w:cs="Times New Roman"/>
          <w:sz w:val="24"/>
          <w:szCs w:val="24"/>
        </w:rPr>
        <w:t>Odum’s</w:t>
      </w:r>
      <w:proofErr w:type="spellEnd"/>
      <w:r>
        <w:rPr>
          <w:rFonts w:ascii="Times New Roman" w:eastAsia="Times New Roman" w:hAnsi="Times New Roman" w:cs="Times New Roman"/>
          <w:sz w:val="24"/>
          <w:szCs w:val="24"/>
        </w:rPr>
        <w:t xml:space="preserve"> skepticism about the project, Couch utilized his position in the FWP to </w:t>
      </w:r>
      <w:r w:rsidR="00D12C13">
        <w:rPr>
          <w:rFonts w:ascii="Times New Roman" w:eastAsia="Times New Roman" w:hAnsi="Times New Roman" w:cs="Times New Roman"/>
          <w:sz w:val="24"/>
          <w:szCs w:val="24"/>
        </w:rPr>
        <w:t>launch</w:t>
      </w:r>
      <w:r>
        <w:rPr>
          <w:rFonts w:ascii="Times New Roman" w:eastAsia="Times New Roman" w:hAnsi="Times New Roman" w:cs="Times New Roman"/>
          <w:sz w:val="24"/>
          <w:szCs w:val="24"/>
        </w:rPr>
        <w:t xml:space="preserve"> the </w:t>
      </w:r>
      <w:r w:rsidR="00C34D1F">
        <w:rPr>
          <w:rFonts w:ascii="Times New Roman" w:eastAsia="Times New Roman" w:hAnsi="Times New Roman" w:cs="Times New Roman"/>
          <w:sz w:val="24"/>
          <w:szCs w:val="24"/>
        </w:rPr>
        <w:t xml:space="preserve">life histories </w:t>
      </w:r>
      <w:r>
        <w:rPr>
          <w:rFonts w:ascii="Times New Roman" w:eastAsia="Times New Roman" w:hAnsi="Times New Roman" w:cs="Times New Roman"/>
          <w:sz w:val="24"/>
          <w:szCs w:val="24"/>
        </w:rPr>
        <w:t xml:space="preserve">project. By engaging in questions about how best to capture, document, and analyze social </w:t>
      </w:r>
      <w:r>
        <w:rPr>
          <w:rFonts w:ascii="Times New Roman" w:eastAsia="Times New Roman" w:hAnsi="Times New Roman" w:cs="Times New Roman"/>
          <w:sz w:val="24"/>
          <w:szCs w:val="24"/>
        </w:rPr>
        <w:lastRenderedPageBreak/>
        <w:t>conditions, Couch, UNC, and the New Deal would shape what counted as sociological knowledge and the role of public institutions in the process.</w:t>
      </w:r>
      <w:r>
        <w:rPr>
          <w:rFonts w:ascii="Times New Roman" w:eastAsia="Times New Roman" w:hAnsi="Times New Roman" w:cs="Times New Roman"/>
          <w:sz w:val="24"/>
          <w:szCs w:val="24"/>
          <w:vertAlign w:val="superscript"/>
        </w:rPr>
        <w:footnoteReference w:id="4"/>
      </w:r>
      <w:r>
        <w:rPr>
          <w:rFonts w:ascii="Times New Roman" w:eastAsia="Times New Roman" w:hAnsi="Times New Roman" w:cs="Times New Roman"/>
          <w:sz w:val="24"/>
          <w:szCs w:val="24"/>
        </w:rPr>
        <w:t xml:space="preserve"> </w:t>
      </w:r>
    </w:p>
    <w:p w14:paraId="4544232A" w14:textId="77777777" w:rsidR="00F603F9" w:rsidRDefault="00F603F9" w:rsidP="000E67CB">
      <w:pPr>
        <w:jc w:val="both"/>
        <w:rPr>
          <w:rFonts w:ascii="Times New Roman" w:eastAsia="Times New Roman" w:hAnsi="Times New Roman" w:cs="Times New Roman"/>
          <w:i/>
          <w:sz w:val="24"/>
          <w:szCs w:val="24"/>
        </w:rPr>
      </w:pPr>
    </w:p>
    <w:p w14:paraId="3F679776" w14:textId="7363586C" w:rsidR="000E67CB" w:rsidRDefault="000E67CB" w:rsidP="000E67CB">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The New Deal</w:t>
      </w:r>
    </w:p>
    <w:p w14:paraId="042A6C41" w14:textId="77777777" w:rsidR="000E67CB" w:rsidRDefault="000E67CB" w:rsidP="000E67CB">
      <w:pPr>
        <w:jc w:val="both"/>
        <w:rPr>
          <w:rFonts w:ascii="Times New Roman" w:eastAsia="Times New Roman" w:hAnsi="Times New Roman" w:cs="Times New Roman"/>
          <w:i/>
          <w:sz w:val="24"/>
          <w:szCs w:val="24"/>
        </w:rPr>
      </w:pPr>
    </w:p>
    <w:p w14:paraId="6A8799AE" w14:textId="77777777" w:rsidR="000E67CB" w:rsidRDefault="000E67CB" w:rsidP="000E67C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Couch and Odum debated how to assess and address the needs of the South, government officials in Washington were rapidly passing new legislation to alleviate the effects of the Great Depression. With the support of his prominent advisors, known colloquially as the “Brain Trust,” Roosevelt paired his Executive Order power along with the legislative power of Congress to implement a series of policies that were, he stated, “</w:t>
      </w:r>
      <w:r>
        <w:rPr>
          <w:rFonts w:ascii="Times New Roman" w:eastAsia="Times New Roman" w:hAnsi="Times New Roman" w:cs="Times New Roman"/>
          <w:color w:val="222222"/>
          <w:sz w:val="24"/>
          <w:szCs w:val="24"/>
          <w:highlight w:val="white"/>
        </w:rPr>
        <w:t>a new deal for the American people.”</w:t>
      </w:r>
      <w:r>
        <w:rPr>
          <w:rFonts w:ascii="Times New Roman" w:eastAsia="Times New Roman" w:hAnsi="Times New Roman" w:cs="Times New Roman"/>
          <w:color w:val="222222"/>
          <w:sz w:val="24"/>
          <w:szCs w:val="24"/>
          <w:vertAlign w:val="superscript"/>
        </w:rPr>
        <w:footnoteReference w:id="5"/>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sz w:val="24"/>
          <w:szCs w:val="24"/>
        </w:rPr>
        <w:t>They reasoned that full recovery required support services that aided those struggling and laws that reformed the very systems that led to economic turmoil. What followed was a series of programs and regulations designed to offer relief while offering reforms that would lead to recovery.</w:t>
      </w:r>
    </w:p>
    <w:p w14:paraId="6F1F9E85" w14:textId="77777777" w:rsidR="000E67CB" w:rsidRDefault="000E67CB" w:rsidP="000E67CB">
      <w:pPr>
        <w:jc w:val="both"/>
        <w:rPr>
          <w:rFonts w:ascii="Times New Roman" w:eastAsia="Times New Roman" w:hAnsi="Times New Roman" w:cs="Times New Roman"/>
          <w:sz w:val="24"/>
          <w:szCs w:val="24"/>
        </w:rPr>
      </w:pPr>
    </w:p>
    <w:p w14:paraId="2B114D41" w14:textId="6F5820AC" w:rsidR="000E67CB" w:rsidRDefault="000E67CB" w:rsidP="000E67C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New Deal (1933-1934) focused on providing immediate relief through banking and monetary reform. Along with reforms such as moving the United States dollar off the gold standard, the government began to regulate securities at the federal level and require disclosures that helped assess the health of the banks such as gains and losses. Relief was significantly directed at agriculture and providing aid to farmers. The Farm Security Administration paid farmers to put away their plows in order to raise agriculture prices while infrastructure projects like the Rural Electrification Administration and Tennessee Valley Authority were designed to modernize rural life and create jobs. Developing further relief programs, the Second New Deal (1935-1936) focused on American workers - creating jobs, providing social security, and improving labor relations. The federal government served as the nation’s largest employer, hiring in sectors as disparate as highway construction and theatre performance. The Works Progress Administration (WPA), f</w:t>
      </w:r>
      <w:r w:rsidRPr="007419F2">
        <w:rPr>
          <w:rFonts w:ascii="Times New Roman" w:eastAsia="Times New Roman" w:hAnsi="Times New Roman" w:cs="Times New Roman"/>
          <w:sz w:val="24"/>
          <w:szCs w:val="24"/>
        </w:rPr>
        <w:t xml:space="preserve">ounded in May 1935, led the way by employing millions of mostly White Americans to labor on public works. </w:t>
      </w:r>
      <w:r w:rsidR="007419F2" w:rsidRPr="007419F2">
        <w:rPr>
          <w:rFonts w:ascii="Times New Roman" w:eastAsia="Times New Roman" w:hAnsi="Times New Roman" w:cs="Times New Roman"/>
          <w:sz w:val="24"/>
          <w:szCs w:val="24"/>
        </w:rPr>
        <w:t>As such, t</w:t>
      </w:r>
      <w:r w:rsidRPr="007419F2">
        <w:rPr>
          <w:rFonts w:ascii="Times New Roman" w:eastAsia="Times New Roman" w:hAnsi="Times New Roman" w:cs="Times New Roman"/>
          <w:sz w:val="24"/>
          <w:szCs w:val="24"/>
          <w:highlight w:val="white"/>
        </w:rPr>
        <w:t>he federal government</w:t>
      </w:r>
      <w:r w:rsidR="007419F2" w:rsidRPr="007419F2">
        <w:rPr>
          <w:rFonts w:ascii="Times New Roman" w:eastAsia="Times New Roman" w:hAnsi="Times New Roman" w:cs="Times New Roman"/>
          <w:sz w:val="24"/>
          <w:szCs w:val="24"/>
          <w:highlight w:val="white"/>
        </w:rPr>
        <w:t xml:space="preserve"> demonstrated </w:t>
      </w:r>
      <w:r w:rsidRPr="007419F2">
        <w:rPr>
          <w:rFonts w:ascii="Times New Roman" w:eastAsia="Times New Roman" w:hAnsi="Times New Roman" w:cs="Times New Roman"/>
          <w:sz w:val="24"/>
          <w:szCs w:val="24"/>
          <w:highlight w:val="white"/>
        </w:rPr>
        <w:t xml:space="preserve">the strength of the nation </w:t>
      </w:r>
      <w:r w:rsidR="007419F2" w:rsidRPr="007419F2">
        <w:rPr>
          <w:rFonts w:ascii="Times New Roman" w:eastAsia="Times New Roman" w:hAnsi="Times New Roman" w:cs="Times New Roman"/>
          <w:sz w:val="24"/>
          <w:szCs w:val="24"/>
          <w:highlight w:val="white"/>
        </w:rPr>
        <w:t>as</w:t>
      </w:r>
      <w:r w:rsidR="007419F2">
        <w:rPr>
          <w:rFonts w:ascii="Times New Roman" w:eastAsia="Times New Roman" w:hAnsi="Times New Roman" w:cs="Times New Roman"/>
          <w:sz w:val="24"/>
          <w:szCs w:val="24"/>
          <w:highlight w:val="white"/>
        </w:rPr>
        <w:t xml:space="preserve"> it led</w:t>
      </w:r>
      <w:r w:rsidR="007419F2" w:rsidRPr="007419F2">
        <w:rPr>
          <w:rFonts w:ascii="Times New Roman" w:eastAsia="Times New Roman" w:hAnsi="Times New Roman" w:cs="Times New Roman"/>
          <w:sz w:val="24"/>
          <w:szCs w:val="24"/>
          <w:highlight w:val="white"/>
        </w:rPr>
        <w:t xml:space="preserve"> the recovery.</w:t>
      </w:r>
      <w:r w:rsidRPr="007419F2">
        <w:rPr>
          <w:rFonts w:ascii="Times New Roman" w:eastAsia="Times New Roman" w:hAnsi="Times New Roman" w:cs="Times New Roman"/>
          <w:sz w:val="24"/>
          <w:szCs w:val="24"/>
        </w:rPr>
        <w:t xml:space="preserve"> </w:t>
      </w:r>
    </w:p>
    <w:p w14:paraId="51CD70AF" w14:textId="77777777" w:rsidR="000E67CB" w:rsidRDefault="000E67CB" w:rsidP="000E67CB">
      <w:pPr>
        <w:jc w:val="both"/>
        <w:rPr>
          <w:rFonts w:ascii="Times New Roman" w:eastAsia="Times New Roman" w:hAnsi="Times New Roman" w:cs="Times New Roman"/>
          <w:sz w:val="24"/>
          <w:szCs w:val="24"/>
        </w:rPr>
      </w:pPr>
    </w:p>
    <w:p w14:paraId="5168BAA5" w14:textId="77777777" w:rsidR="000E67CB" w:rsidRDefault="000E67CB" w:rsidP="000E67C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the WPA is often most remembered for its public works such as roads and dams, White collar workers were also in need of work, especially writers, artists, and other cultural workers </w:t>
      </w:r>
      <w:r>
        <w:rPr>
          <w:rFonts w:ascii="Times New Roman" w:eastAsia="Times New Roman" w:hAnsi="Times New Roman" w:cs="Times New Roman"/>
          <w:sz w:val="24"/>
          <w:szCs w:val="24"/>
        </w:rPr>
        <w:lastRenderedPageBreak/>
        <w:t>who began advocating for relief, including the creation of unions.</w:t>
      </w:r>
      <w:r>
        <w:rPr>
          <w:rFonts w:ascii="Times New Roman" w:eastAsia="Times New Roman" w:hAnsi="Times New Roman" w:cs="Times New Roman"/>
          <w:sz w:val="24"/>
          <w:szCs w:val="24"/>
          <w:vertAlign w:val="superscript"/>
        </w:rPr>
        <w:footnoteReference w:id="6"/>
      </w:r>
      <w:r>
        <w:rPr>
          <w:rFonts w:ascii="Times New Roman" w:eastAsia="Times New Roman" w:hAnsi="Times New Roman" w:cs="Times New Roman"/>
          <w:sz w:val="24"/>
          <w:szCs w:val="24"/>
        </w:rPr>
        <w:t xml:space="preserve"> For example, </w:t>
      </w:r>
      <w:r>
        <w:rPr>
          <w:rFonts w:ascii="Times New Roman" w:eastAsia="Times New Roman" w:hAnsi="Times New Roman" w:cs="Times New Roman"/>
          <w:sz w:val="24"/>
          <w:szCs w:val="24"/>
          <w:highlight w:val="white"/>
        </w:rPr>
        <w:t>the Author’s League, established in 1917, joined forces with the Unemployed Writers’ Association (UWA), a new organization founded in January 1934 in response to the depression, to lobby Congress to develop a national plan to employ writers. Frustrated by what they saw as partial gains, a subset of members of the UWA became the Writers’ Union.</w:t>
      </w:r>
      <w:r>
        <w:rPr>
          <w:rFonts w:ascii="Times New Roman" w:eastAsia="Times New Roman" w:hAnsi="Times New Roman" w:cs="Times New Roman"/>
          <w:sz w:val="24"/>
          <w:szCs w:val="24"/>
          <w:vertAlign w:val="superscript"/>
        </w:rPr>
        <w:footnoteReference w:id="7"/>
      </w:r>
      <w:r>
        <w:rPr>
          <w:rFonts w:ascii="Times New Roman" w:eastAsia="Times New Roman" w:hAnsi="Times New Roman" w:cs="Times New Roman"/>
          <w:sz w:val="24"/>
          <w:szCs w:val="24"/>
          <w:highlight w:val="white"/>
        </w:rPr>
        <w:t xml:space="preserve"> Other writers picketed in the streets to be included in the WPA.</w:t>
      </w:r>
      <w:r>
        <w:rPr>
          <w:rFonts w:ascii="Times New Roman" w:eastAsia="Times New Roman" w:hAnsi="Times New Roman" w:cs="Times New Roman"/>
          <w:sz w:val="24"/>
          <w:szCs w:val="24"/>
          <w:vertAlign w:val="superscript"/>
        </w:rPr>
        <w:footnoteReference w:id="8"/>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To what degree such unions had a direct impact on government policies remains an open question, but there is no denying that organizing helped bring attention to the plight of cultural workers.</w:t>
      </w:r>
      <w:r>
        <w:rPr>
          <w:rFonts w:ascii="Times New Roman" w:eastAsia="Times New Roman" w:hAnsi="Times New Roman" w:cs="Times New Roman"/>
          <w:sz w:val="24"/>
          <w:szCs w:val="24"/>
          <w:vertAlign w:val="superscript"/>
        </w:rPr>
        <w:footnoteReference w:id="9"/>
      </w:r>
      <w:r>
        <w:rPr>
          <w:rFonts w:ascii="Times New Roman" w:eastAsia="Times New Roman" w:hAnsi="Times New Roman" w:cs="Times New Roman"/>
          <w:sz w:val="24"/>
          <w:szCs w:val="24"/>
          <w:highlight w:val="white"/>
        </w:rPr>
        <w:t xml:space="preserve"> </w:t>
      </w:r>
    </w:p>
    <w:p w14:paraId="39CD3A50" w14:textId="77777777" w:rsidR="000E67CB" w:rsidRDefault="000E67CB" w:rsidP="000E67CB">
      <w:pPr>
        <w:jc w:val="both"/>
        <w:rPr>
          <w:rFonts w:ascii="Times New Roman" w:eastAsia="Times New Roman" w:hAnsi="Times New Roman" w:cs="Times New Roman"/>
          <w:sz w:val="24"/>
          <w:szCs w:val="24"/>
        </w:rPr>
      </w:pPr>
    </w:p>
    <w:p w14:paraId="1142D7E5" w14:textId="31F54520" w:rsidR="000E67CB" w:rsidRDefault="000E67CB" w:rsidP="000E67C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the same time, there were bureaucrats who valued cultural workers’ labor; some argued that all types of workers deserved access to federal resources while others recognized the cultural power of </w:t>
      </w:r>
      <w:r w:rsidR="00373B76">
        <w:rPr>
          <w:rFonts w:ascii="Times New Roman" w:eastAsia="Times New Roman" w:hAnsi="Times New Roman" w:cs="Times New Roman"/>
          <w:sz w:val="24"/>
          <w:szCs w:val="24"/>
        </w:rPr>
        <w:t>harnessing</w:t>
      </w:r>
      <w:r>
        <w:rPr>
          <w:rFonts w:ascii="Times New Roman" w:eastAsia="Times New Roman" w:hAnsi="Times New Roman" w:cs="Times New Roman"/>
          <w:sz w:val="24"/>
          <w:szCs w:val="24"/>
        </w:rPr>
        <w:t xml:space="preserve"> cultural work. Franklin Roosevelt, for example, supported such efforts because artists needed to live too.</w:t>
      </w:r>
      <w:r>
        <w:rPr>
          <w:rFonts w:ascii="Times New Roman" w:eastAsia="Times New Roman" w:hAnsi="Times New Roman" w:cs="Times New Roman"/>
          <w:sz w:val="24"/>
          <w:szCs w:val="24"/>
          <w:vertAlign w:val="superscript"/>
        </w:rPr>
        <w:footnoteReference w:id="10"/>
      </w:r>
      <w:r w:rsidR="00517A50">
        <w:rPr>
          <w:rFonts w:ascii="Times New Roman" w:eastAsia="Times New Roman" w:hAnsi="Times New Roman" w:cs="Times New Roman"/>
          <w:sz w:val="24"/>
          <w:szCs w:val="24"/>
        </w:rPr>
        <w:t xml:space="preserve"> Others </w:t>
      </w:r>
      <w:r>
        <w:rPr>
          <w:rFonts w:ascii="Times New Roman" w:eastAsia="Times New Roman" w:hAnsi="Times New Roman" w:cs="Times New Roman"/>
          <w:sz w:val="24"/>
          <w:szCs w:val="24"/>
        </w:rPr>
        <w:t>argue</w:t>
      </w:r>
      <w:r w:rsidR="00517A50">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that writers were in a position to highlight and therefore celebrate American life during a cris</w:t>
      </w:r>
      <w:r w:rsidR="007419F2">
        <w:rPr>
          <w:rFonts w:ascii="Times New Roman" w:eastAsia="Times New Roman" w:hAnsi="Times New Roman" w:cs="Times New Roman"/>
          <w:sz w:val="24"/>
          <w:szCs w:val="24"/>
        </w:rPr>
        <w:t>is of confidence in the nation.</w:t>
      </w:r>
      <w:r>
        <w:rPr>
          <w:rFonts w:ascii="Times New Roman" w:eastAsia="Times New Roman" w:hAnsi="Times New Roman" w:cs="Times New Roman"/>
          <w:sz w:val="24"/>
          <w:szCs w:val="24"/>
          <w:vertAlign w:val="superscript"/>
        </w:rPr>
        <w:footnoteReference w:id="11"/>
      </w:r>
      <w:r>
        <w:rPr>
          <w:rFonts w:ascii="Times New Roman" w:eastAsia="Times New Roman" w:hAnsi="Times New Roman" w:cs="Times New Roman"/>
          <w:sz w:val="24"/>
          <w:szCs w:val="24"/>
        </w:rPr>
        <w:t xml:space="preserve"> Whether driven by providing equal opportunity for employment or using art to celebrate national pride, bureaucrats came together to support employing cultural workers. </w:t>
      </w:r>
    </w:p>
    <w:p w14:paraId="4C6134F2" w14:textId="77777777" w:rsidR="000E67CB" w:rsidRDefault="000E67CB" w:rsidP="000E67CB">
      <w:pPr>
        <w:jc w:val="both"/>
        <w:rPr>
          <w:rFonts w:ascii="Times New Roman" w:eastAsia="Times New Roman" w:hAnsi="Times New Roman" w:cs="Times New Roman"/>
          <w:sz w:val="24"/>
          <w:szCs w:val="24"/>
        </w:rPr>
      </w:pPr>
    </w:p>
    <w:p w14:paraId="48391010" w14:textId="77777777" w:rsidR="000E67CB" w:rsidRDefault="000E67CB" w:rsidP="000E67CB">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The Founding of the WPA</w:t>
      </w:r>
    </w:p>
    <w:p w14:paraId="502A2215" w14:textId="77777777" w:rsidR="000E67CB" w:rsidRDefault="000E67CB" w:rsidP="000E67CB">
      <w:pPr>
        <w:jc w:val="both"/>
        <w:rPr>
          <w:rFonts w:ascii="Times New Roman" w:eastAsia="Times New Roman" w:hAnsi="Times New Roman" w:cs="Times New Roman"/>
          <w:sz w:val="24"/>
          <w:szCs w:val="24"/>
          <w:highlight w:val="white"/>
        </w:rPr>
      </w:pPr>
    </w:p>
    <w:p w14:paraId="7B6A6B86" w14:textId="77777777" w:rsidR="000E67CB" w:rsidRDefault="000E67CB" w:rsidP="000E67CB">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Among these savvy and empathetic bureaucrats who recognized cultural workers as deserving support was one of Roosevelt’s trusted New Deal leaders, Harry Hopkins, who served as head of the Federal Emergency Relief Act (FERA) from 1933 to 1935. His philosophy toward economic relief was to match the skills of those on relief with work opportunities that fit their skill sets, so he ordered surveys to assess the occupations of relief recipients. Among the ranks were white collar workers, including writers and artists, who were left out of the state-run relief programs that equated work with manual labor.</w:t>
      </w:r>
      <w:r>
        <w:rPr>
          <w:rFonts w:ascii="Times New Roman" w:eastAsia="Times New Roman" w:hAnsi="Times New Roman" w:cs="Times New Roman"/>
          <w:sz w:val="24"/>
          <w:szCs w:val="24"/>
          <w:highlight w:val="white"/>
          <w:vertAlign w:val="superscript"/>
        </w:rPr>
        <w:footnoteReference w:id="12"/>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 xml:space="preserve">An artist laying piling for a building was as much a mismatch as a construction worker painting a mural in a city hall. </w:t>
      </w:r>
      <w:r>
        <w:rPr>
          <w:rFonts w:ascii="Times New Roman" w:eastAsia="Times New Roman" w:hAnsi="Times New Roman" w:cs="Times New Roman"/>
          <w:sz w:val="24"/>
          <w:szCs w:val="24"/>
          <w:highlight w:val="white"/>
        </w:rPr>
        <w:t>Rather, he reasoned, employment opportunities should reflect the occupations of those on relief. He scoured his network to find successful models for national-level cultural worker programs.</w:t>
      </w:r>
    </w:p>
    <w:p w14:paraId="3CABE319" w14:textId="77777777" w:rsidR="000E67CB" w:rsidRDefault="000E67CB" w:rsidP="000E67CB">
      <w:pPr>
        <w:jc w:val="both"/>
        <w:rPr>
          <w:rFonts w:ascii="Times New Roman" w:eastAsia="Times New Roman" w:hAnsi="Times New Roman" w:cs="Times New Roman"/>
          <w:sz w:val="24"/>
          <w:szCs w:val="24"/>
          <w:highlight w:val="white"/>
        </w:rPr>
      </w:pPr>
    </w:p>
    <w:p w14:paraId="293413D2" w14:textId="77777777" w:rsidR="000E67CB" w:rsidRDefault="000E67CB" w:rsidP="000E67CB">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Conditions changed in August 1934 when Hopkin’s former college classmate, Hugh Harlan, became supervisor of the Newspapers Writers’ Project for Los Angeles County. Professional writers were hired to write histories, conduct sociological studies, and write reports. Over half of </w:t>
      </w:r>
      <w:r>
        <w:rPr>
          <w:rFonts w:ascii="Times New Roman" w:eastAsia="Times New Roman" w:hAnsi="Times New Roman" w:cs="Times New Roman"/>
          <w:sz w:val="24"/>
          <w:szCs w:val="24"/>
          <w:highlight w:val="white"/>
        </w:rPr>
        <w:lastRenderedPageBreak/>
        <w:t>the writers left for full-time employment, which was considered a resounding success. FERA leaders Jake Baker and Arthur “</w:t>
      </w:r>
      <w:proofErr w:type="spellStart"/>
      <w:r>
        <w:rPr>
          <w:rFonts w:ascii="Times New Roman" w:eastAsia="Times New Roman" w:hAnsi="Times New Roman" w:cs="Times New Roman"/>
          <w:sz w:val="24"/>
          <w:szCs w:val="24"/>
          <w:highlight w:val="white"/>
        </w:rPr>
        <w:t>Tex</w:t>
      </w:r>
      <w:proofErr w:type="spellEnd"/>
      <w:r>
        <w:rPr>
          <w:rFonts w:ascii="Times New Roman" w:eastAsia="Times New Roman" w:hAnsi="Times New Roman" w:cs="Times New Roman"/>
          <w:sz w:val="24"/>
          <w:szCs w:val="24"/>
          <w:highlight w:val="white"/>
        </w:rPr>
        <w:t>” Goldschmidt used the program’s success as well as ideas from advocacy groups, such as the Writers’ Union, to outline potential national programs within FERA that included commissioning projects for public institutions, hiring Black writers, interviewing ex-slaves in Ohio, and documenting America’s folklore, which was understood to be vanishing.</w:t>
      </w:r>
      <w:r>
        <w:rPr>
          <w:rFonts w:ascii="Times New Roman" w:eastAsia="Times New Roman" w:hAnsi="Times New Roman" w:cs="Times New Roman"/>
          <w:sz w:val="24"/>
          <w:szCs w:val="24"/>
          <w:highlight w:val="white"/>
          <w:vertAlign w:val="superscript"/>
        </w:rPr>
        <w:footnoteReference w:id="13"/>
      </w:r>
      <w:r>
        <w:rPr>
          <w:rFonts w:ascii="Times New Roman" w:eastAsia="Times New Roman" w:hAnsi="Times New Roman" w:cs="Times New Roman"/>
          <w:sz w:val="24"/>
          <w:szCs w:val="24"/>
          <w:highlight w:val="white"/>
        </w:rPr>
        <w:t xml:space="preserve"> </w:t>
      </w:r>
    </w:p>
    <w:p w14:paraId="4DE91BAE" w14:textId="77777777" w:rsidR="000E67CB" w:rsidRDefault="000E67CB" w:rsidP="000E67CB">
      <w:pPr>
        <w:jc w:val="both"/>
        <w:rPr>
          <w:rFonts w:ascii="Times New Roman" w:eastAsia="Times New Roman" w:hAnsi="Times New Roman" w:cs="Times New Roman"/>
          <w:sz w:val="24"/>
          <w:szCs w:val="24"/>
          <w:highlight w:val="white"/>
        </w:rPr>
      </w:pPr>
    </w:p>
    <w:p w14:paraId="02D7CB7D" w14:textId="53E38EEF" w:rsidR="000E67CB" w:rsidRDefault="000E67CB" w:rsidP="000E67CB">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When Baker asked Henry </w:t>
      </w:r>
      <w:proofErr w:type="spellStart"/>
      <w:r>
        <w:rPr>
          <w:rFonts w:ascii="Times New Roman" w:eastAsia="Times New Roman" w:hAnsi="Times New Roman" w:cs="Times New Roman"/>
          <w:sz w:val="24"/>
          <w:szCs w:val="24"/>
          <w:highlight w:val="white"/>
        </w:rPr>
        <w:t>Alsberg</w:t>
      </w:r>
      <w:proofErr w:type="spellEnd"/>
      <w:r>
        <w:rPr>
          <w:rFonts w:ascii="Times New Roman" w:eastAsia="Times New Roman" w:hAnsi="Times New Roman" w:cs="Times New Roman"/>
          <w:sz w:val="24"/>
          <w:szCs w:val="24"/>
          <w:highlight w:val="white"/>
        </w:rPr>
        <w:t xml:space="preserve"> to join FERA in mid-1934 as supervisor of reports and records, he</w:t>
      </w:r>
      <w:r w:rsidR="00517A50">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too</w:t>
      </w:r>
      <w:r w:rsidR="00517A50">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liked the idea of a writer’s project.</w:t>
      </w:r>
      <w:r>
        <w:rPr>
          <w:rFonts w:ascii="Times New Roman" w:eastAsia="Times New Roman" w:hAnsi="Times New Roman" w:cs="Times New Roman"/>
          <w:sz w:val="24"/>
          <w:szCs w:val="24"/>
          <w:highlight w:val="white"/>
          <w:vertAlign w:val="superscript"/>
        </w:rPr>
        <w:footnoteReference w:id="14"/>
      </w:r>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Alsberg</w:t>
      </w:r>
      <w:proofErr w:type="spellEnd"/>
      <w:r>
        <w:rPr>
          <w:rFonts w:ascii="Times New Roman" w:eastAsia="Times New Roman" w:hAnsi="Times New Roman" w:cs="Times New Roman"/>
          <w:sz w:val="24"/>
          <w:szCs w:val="24"/>
          <w:highlight w:val="white"/>
        </w:rPr>
        <w:t xml:space="preserve"> had matriculated through elite schools in New York City including Columbia, which he entered at 15 years old and stayed for law school. </w:t>
      </w:r>
      <w:proofErr w:type="spellStart"/>
      <w:r>
        <w:rPr>
          <w:rFonts w:ascii="Times New Roman" w:eastAsia="Times New Roman" w:hAnsi="Times New Roman" w:cs="Times New Roman"/>
          <w:sz w:val="24"/>
          <w:szCs w:val="24"/>
          <w:highlight w:val="white"/>
        </w:rPr>
        <w:t>Alsberg</w:t>
      </w:r>
      <w:proofErr w:type="spellEnd"/>
      <w:r>
        <w:rPr>
          <w:rFonts w:ascii="Times New Roman" w:eastAsia="Times New Roman" w:hAnsi="Times New Roman" w:cs="Times New Roman"/>
          <w:sz w:val="24"/>
          <w:szCs w:val="24"/>
          <w:highlight w:val="white"/>
        </w:rPr>
        <w:t xml:space="preserve"> was among many Columbia graduates who entered the ranks of New Deal leadership, but his path wasn’t a clear one into government service. After deciding that neither law nor academia was for him, he became a foreign correspondent and then returned stateside to New York City. A writer and supporter of theatre, he circulated in leftist circles and counted among his friends Alexander Berkman, Emma Goldman, and </w:t>
      </w:r>
      <w:proofErr w:type="spellStart"/>
      <w:r>
        <w:rPr>
          <w:rFonts w:ascii="Times New Roman" w:eastAsia="Times New Roman" w:hAnsi="Times New Roman" w:cs="Times New Roman"/>
          <w:sz w:val="24"/>
          <w:szCs w:val="24"/>
          <w:highlight w:val="white"/>
        </w:rPr>
        <w:t>Issac</w:t>
      </w:r>
      <w:proofErr w:type="spellEnd"/>
      <w:r>
        <w:rPr>
          <w:rFonts w:ascii="Times New Roman" w:eastAsia="Times New Roman" w:hAnsi="Times New Roman" w:cs="Times New Roman"/>
          <w:sz w:val="24"/>
          <w:szCs w:val="24"/>
          <w:highlight w:val="white"/>
        </w:rPr>
        <w:t xml:space="preserve"> Don Levine. While accounts of </w:t>
      </w:r>
      <w:proofErr w:type="spellStart"/>
      <w:r>
        <w:rPr>
          <w:rFonts w:ascii="Times New Roman" w:eastAsia="Times New Roman" w:hAnsi="Times New Roman" w:cs="Times New Roman"/>
          <w:sz w:val="24"/>
          <w:szCs w:val="24"/>
          <w:highlight w:val="white"/>
        </w:rPr>
        <w:t>Alsberg’s</w:t>
      </w:r>
      <w:proofErr w:type="spellEnd"/>
      <w:r>
        <w:rPr>
          <w:rFonts w:ascii="Times New Roman" w:eastAsia="Times New Roman" w:hAnsi="Times New Roman" w:cs="Times New Roman"/>
          <w:sz w:val="24"/>
          <w:szCs w:val="24"/>
          <w:highlight w:val="white"/>
        </w:rPr>
        <w:t xml:space="preserve"> manner suggest his personality was more bohemian than bureaucratic, he enjoyed great respect from colleagues who had ascended into powerful roles within the New Deal state.</w:t>
      </w:r>
      <w:r>
        <w:rPr>
          <w:rFonts w:ascii="Times New Roman" w:eastAsia="Times New Roman" w:hAnsi="Times New Roman" w:cs="Times New Roman"/>
          <w:sz w:val="24"/>
          <w:szCs w:val="24"/>
          <w:highlight w:val="white"/>
          <w:vertAlign w:val="superscript"/>
        </w:rPr>
        <w:footnoteReference w:id="15"/>
      </w:r>
      <w:r>
        <w:rPr>
          <w:rFonts w:ascii="Times New Roman" w:eastAsia="Times New Roman" w:hAnsi="Times New Roman" w:cs="Times New Roman"/>
          <w:sz w:val="24"/>
          <w:szCs w:val="24"/>
          <w:highlight w:val="white"/>
        </w:rPr>
        <w:t xml:space="preserve"> Once he joined FERA, he was in a position to shape policy and direct resources, which he did by directing his attention to how the government could support cultural workers, particularly writers. He would soon count Couch among his colleagues and confidants and lent his support to collecting life histories and the Southern Life Histories Project.</w:t>
      </w:r>
    </w:p>
    <w:p w14:paraId="2BA635C1" w14:textId="77777777" w:rsidR="000E67CB" w:rsidRDefault="000E67CB" w:rsidP="000E67CB">
      <w:pPr>
        <w:jc w:val="both"/>
        <w:rPr>
          <w:rFonts w:ascii="Times New Roman" w:eastAsia="Times New Roman" w:hAnsi="Times New Roman" w:cs="Times New Roman"/>
          <w:sz w:val="24"/>
          <w:szCs w:val="24"/>
          <w:highlight w:val="white"/>
        </w:rPr>
      </w:pPr>
    </w:p>
    <w:p w14:paraId="22690190" w14:textId="77777777" w:rsidR="000E67CB" w:rsidRDefault="000E67CB" w:rsidP="000E67CB">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The WPA Sets-Up Federal #1</w:t>
      </w:r>
    </w:p>
    <w:p w14:paraId="316DB0A1" w14:textId="77777777" w:rsidR="000E67CB" w:rsidRDefault="000E67CB" w:rsidP="000E67CB">
      <w:pPr>
        <w:jc w:val="both"/>
        <w:rPr>
          <w:rFonts w:ascii="Times New Roman" w:eastAsia="Times New Roman" w:hAnsi="Times New Roman" w:cs="Times New Roman"/>
          <w:sz w:val="24"/>
          <w:szCs w:val="24"/>
          <w:highlight w:val="white"/>
        </w:rPr>
      </w:pPr>
    </w:p>
    <w:p w14:paraId="581DD69F" w14:textId="3C5BC991" w:rsidR="000E67CB" w:rsidRDefault="000E67CB" w:rsidP="000E67CB">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 1935, FERA was replaced with two new federal agencies — the Works Progress Administration (WPA) and the Social Security Administration. Hopkins was tapped to lead the WPA in 1935 and brought with him his care for cultural workers; such a commitment was important because the WPA was appropriated over 4.8 billion dollars ($90 billion in 2019): 6.7 percent of the nation’s GDP.</w:t>
      </w:r>
      <w:r>
        <w:rPr>
          <w:rFonts w:ascii="Times New Roman" w:eastAsia="Times New Roman" w:hAnsi="Times New Roman" w:cs="Times New Roman"/>
          <w:sz w:val="24"/>
          <w:szCs w:val="24"/>
          <w:highlight w:val="white"/>
          <w:vertAlign w:val="superscript"/>
        </w:rPr>
        <w:footnoteReference w:id="16"/>
      </w:r>
      <w:r>
        <w:rPr>
          <w:rFonts w:ascii="Times New Roman" w:eastAsia="Times New Roman" w:hAnsi="Times New Roman" w:cs="Times New Roman"/>
          <w:sz w:val="24"/>
          <w:szCs w:val="24"/>
          <w:highlight w:val="white"/>
        </w:rPr>
        <w:t xml:space="preserve"> WPA focused on employment, which marked a shift in New Deal policy from </w:t>
      </w:r>
      <w:r w:rsidR="00373B76">
        <w:rPr>
          <w:rFonts w:ascii="Times New Roman" w:eastAsia="Times New Roman" w:hAnsi="Times New Roman" w:cs="Times New Roman"/>
          <w:sz w:val="24"/>
          <w:szCs w:val="24"/>
          <w:highlight w:val="white"/>
        </w:rPr>
        <w:t>funding relief</w:t>
      </w:r>
      <w:r>
        <w:rPr>
          <w:rFonts w:ascii="Times New Roman" w:eastAsia="Times New Roman" w:hAnsi="Times New Roman" w:cs="Times New Roman"/>
          <w:sz w:val="24"/>
          <w:szCs w:val="24"/>
          <w:highlight w:val="white"/>
        </w:rPr>
        <w:t xml:space="preserve"> rolls to providing steady jobs with wages established by the government. Like FERA, the focus was on public works, particularly infrastructure such as buildings and roads. However, with Hopkins at the helm, the WPA quickly sought to add programs for white collar workers and procured hundreds of millions of dollars earmarked for these efforts. One reason the monies were sent to the WPA over other agencies, such as Public Works Administration, was due to the creation of Federal Project Number One (Federal #1).</w:t>
      </w:r>
    </w:p>
    <w:p w14:paraId="0BBF6C34" w14:textId="77777777" w:rsidR="000E67CB" w:rsidRDefault="000E67CB" w:rsidP="000E67CB">
      <w:pPr>
        <w:jc w:val="both"/>
        <w:rPr>
          <w:rFonts w:ascii="Times New Roman" w:eastAsia="Times New Roman" w:hAnsi="Times New Roman" w:cs="Times New Roman"/>
          <w:sz w:val="24"/>
          <w:szCs w:val="24"/>
          <w:highlight w:val="white"/>
        </w:rPr>
      </w:pPr>
    </w:p>
    <w:p w14:paraId="49A6C395" w14:textId="485943AE" w:rsidR="000E67CB" w:rsidRDefault="000E67CB" w:rsidP="000E67C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Under the Works Progress Administration, Federal #1 employed over 40,000 creatives in areas such as art, music, acting, and writing under five projects:</w:t>
      </w:r>
      <w:r>
        <w:rPr>
          <w:rFonts w:ascii="Times New Roman" w:eastAsia="Times New Roman" w:hAnsi="Times New Roman" w:cs="Times New Roman"/>
          <w:sz w:val="24"/>
          <w:szCs w:val="24"/>
          <w:highlight w:val="white"/>
        </w:rPr>
        <w:t xml:space="preserve"> Federal Art Project, Federal Music Project, Federal Theatre Project, Federal Writers’ Project (FWP), and the Historical Records Survey. The Historical Records Survey began as a part of the FWP but became a separate project in 1939 as the FWP came under increased scrutiny. </w:t>
      </w:r>
      <w:r>
        <w:rPr>
          <w:rFonts w:ascii="Times New Roman" w:eastAsia="Times New Roman" w:hAnsi="Times New Roman" w:cs="Times New Roman"/>
          <w:sz w:val="24"/>
          <w:szCs w:val="24"/>
        </w:rPr>
        <w:t>While a small percentage of WPA employees, only 40,000 of the 8.5 million who worked for the WPA, the cultural impact of Federal #1 was anything but insignificant.</w:t>
      </w:r>
      <w:r>
        <w:rPr>
          <w:rFonts w:ascii="Times New Roman" w:eastAsia="Times New Roman" w:hAnsi="Times New Roman" w:cs="Times New Roman"/>
          <w:sz w:val="24"/>
          <w:szCs w:val="24"/>
          <w:vertAlign w:val="superscript"/>
        </w:rPr>
        <w:footnoteReference w:id="17"/>
      </w:r>
      <w:r>
        <w:rPr>
          <w:rFonts w:ascii="Times New Roman" w:eastAsia="Times New Roman" w:hAnsi="Times New Roman" w:cs="Times New Roman"/>
          <w:sz w:val="24"/>
          <w:szCs w:val="24"/>
        </w:rPr>
        <w:t xml:space="preserve"> Scholars agree that the effort was among the largest and most influential government-led and administered efforts to support and shape cultural production in the United States.</w:t>
      </w:r>
      <w:r>
        <w:rPr>
          <w:rFonts w:ascii="Times New Roman" w:eastAsia="Times New Roman" w:hAnsi="Times New Roman" w:cs="Times New Roman"/>
          <w:sz w:val="24"/>
          <w:szCs w:val="24"/>
          <w:vertAlign w:val="superscript"/>
        </w:rPr>
        <w:footnoteReference w:id="18"/>
      </w:r>
      <w:r>
        <w:rPr>
          <w:rFonts w:ascii="Times New Roman" w:eastAsia="Times New Roman" w:hAnsi="Times New Roman" w:cs="Times New Roman"/>
          <w:sz w:val="24"/>
          <w:szCs w:val="24"/>
        </w:rPr>
        <w:t xml:space="preserve"> Thanks to the support of </w:t>
      </w:r>
      <w:proofErr w:type="spellStart"/>
      <w:r>
        <w:rPr>
          <w:rFonts w:ascii="Times New Roman" w:eastAsia="Times New Roman" w:hAnsi="Times New Roman" w:cs="Times New Roman"/>
          <w:sz w:val="24"/>
          <w:szCs w:val="24"/>
        </w:rPr>
        <w:t>Alsberg</w:t>
      </w:r>
      <w:proofErr w:type="spellEnd"/>
      <w:r>
        <w:rPr>
          <w:rFonts w:ascii="Times New Roman" w:eastAsia="Times New Roman" w:hAnsi="Times New Roman" w:cs="Times New Roman"/>
          <w:sz w:val="24"/>
          <w:szCs w:val="24"/>
        </w:rPr>
        <w:t xml:space="preserve">, </w:t>
      </w:r>
      <w:r w:rsidR="00373B76">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life histories project would flourish under the FWP and provide needed autonomy from UNC and Odum. </w:t>
      </w:r>
    </w:p>
    <w:p w14:paraId="1DAA09EA" w14:textId="77777777" w:rsidR="000E67CB" w:rsidRDefault="000E67CB" w:rsidP="000E67CB">
      <w:pPr>
        <w:jc w:val="both"/>
        <w:rPr>
          <w:rFonts w:ascii="Times New Roman" w:eastAsia="Times New Roman" w:hAnsi="Times New Roman" w:cs="Times New Roman"/>
          <w:sz w:val="24"/>
          <w:szCs w:val="24"/>
        </w:rPr>
      </w:pPr>
    </w:p>
    <w:p w14:paraId="1F4B273B" w14:textId="77777777" w:rsidR="000E67CB" w:rsidRDefault="000E67CB" w:rsidP="000E67CB">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Creating the Documentary Decade</w:t>
      </w:r>
    </w:p>
    <w:p w14:paraId="212CD861" w14:textId="77777777" w:rsidR="000E67CB" w:rsidRDefault="000E67CB" w:rsidP="000E67CB">
      <w:pPr>
        <w:jc w:val="both"/>
        <w:rPr>
          <w:rFonts w:ascii="Times New Roman" w:eastAsia="Times New Roman" w:hAnsi="Times New Roman" w:cs="Times New Roman"/>
          <w:sz w:val="24"/>
          <w:szCs w:val="24"/>
        </w:rPr>
      </w:pPr>
    </w:p>
    <w:p w14:paraId="5075C1D3" w14:textId="77777777" w:rsidR="000E67CB" w:rsidRDefault="000E67CB" w:rsidP="000E67C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While the structural conditions of the New Deal enabled Couch to find a home for the Southern Life History Project within Federal #1, these formations were also shaped by particular cultural conditions. Labeled by scholars as the “documentary decade,” the 1930s was a period in which cultural workers experimented with documentary representation.</w:t>
      </w:r>
      <w:r>
        <w:rPr>
          <w:rFonts w:ascii="Times New Roman" w:eastAsia="Times New Roman" w:hAnsi="Times New Roman" w:cs="Times New Roman"/>
          <w:sz w:val="24"/>
          <w:szCs w:val="24"/>
          <w:vertAlign w:val="superscript"/>
        </w:rPr>
        <w:footnoteReference w:id="19"/>
      </w:r>
      <w:r>
        <w:rPr>
          <w:rFonts w:ascii="Times New Roman" w:eastAsia="Times New Roman" w:hAnsi="Times New Roman" w:cs="Times New Roman"/>
          <w:sz w:val="24"/>
          <w:szCs w:val="24"/>
        </w:rPr>
        <w:t xml:space="preserve"> Documentary came in many forms including aurally over the radio as well as in writing and images in books, newspapers, exhibitions, and films. Documentary enjoyed claims that it accurately represented reality that gave it political and cultural salience. Listeners could tune into radio documentaries to hear from people in their own words while readers could turn the pages of a documentary book for thick descriptions that conveyed actuality.</w:t>
      </w:r>
      <w:r>
        <w:rPr>
          <w:rFonts w:ascii="Times New Roman" w:eastAsia="Times New Roman" w:hAnsi="Times New Roman" w:cs="Times New Roman"/>
          <w:sz w:val="24"/>
          <w:szCs w:val="24"/>
          <w:vertAlign w:val="superscript"/>
        </w:rPr>
        <w:footnoteReference w:id="20"/>
      </w:r>
      <w:r>
        <w:rPr>
          <w:rFonts w:ascii="Times New Roman" w:eastAsia="Times New Roman" w:hAnsi="Times New Roman" w:cs="Times New Roman"/>
          <w:sz w:val="24"/>
          <w:szCs w:val="24"/>
        </w:rPr>
        <w:t xml:space="preserve"> The indexicality of photography and film lent images a claim to the real that gave documentary authority and power.</w:t>
      </w:r>
      <w:r>
        <w:rPr>
          <w:rFonts w:ascii="Times New Roman" w:eastAsia="Times New Roman" w:hAnsi="Times New Roman" w:cs="Times New Roman"/>
          <w:sz w:val="24"/>
          <w:szCs w:val="24"/>
          <w:vertAlign w:val="superscript"/>
        </w:rPr>
        <w:footnoteReference w:id="21"/>
      </w:r>
      <w:r>
        <w:rPr>
          <w:rFonts w:ascii="Times New Roman" w:eastAsia="Times New Roman" w:hAnsi="Times New Roman" w:cs="Times New Roman"/>
          <w:sz w:val="24"/>
          <w:szCs w:val="24"/>
        </w:rPr>
        <w:t xml:space="preserve"> Documentary - as a genre, form, and idea - was understood as a powerful way of representing reality during the period.</w:t>
      </w:r>
      <w:r>
        <w:rPr>
          <w:rFonts w:ascii="Times New Roman" w:eastAsia="Times New Roman" w:hAnsi="Times New Roman" w:cs="Times New Roman"/>
          <w:sz w:val="24"/>
          <w:szCs w:val="24"/>
          <w:vertAlign w:val="superscript"/>
        </w:rPr>
        <w:footnoteReference w:id="22"/>
      </w:r>
    </w:p>
    <w:p w14:paraId="5099AB85" w14:textId="77777777" w:rsidR="000E67CB" w:rsidRDefault="000E67CB" w:rsidP="000E67CB">
      <w:pPr>
        <w:jc w:val="both"/>
        <w:rPr>
          <w:rFonts w:ascii="Times New Roman" w:eastAsia="Times New Roman" w:hAnsi="Times New Roman" w:cs="Times New Roman"/>
          <w:sz w:val="24"/>
          <w:szCs w:val="24"/>
        </w:rPr>
      </w:pPr>
    </w:p>
    <w:p w14:paraId="3255EE6D" w14:textId="77777777" w:rsidR="000E67CB" w:rsidRDefault="000E67CB" w:rsidP="000E67C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Documentary’s assent was in large part due to the exigencies of the era. Questions abounded about how to understand and communicate the effects of the Great Depression. Cultural workers in areas </w:t>
      </w:r>
      <w:r>
        <w:rPr>
          <w:rFonts w:ascii="Times New Roman" w:eastAsia="Times New Roman" w:hAnsi="Times New Roman" w:cs="Times New Roman"/>
          <w:sz w:val="24"/>
          <w:szCs w:val="24"/>
        </w:rPr>
        <w:lastRenderedPageBreak/>
        <w:t xml:space="preserve">such as mass media and the federal government looked for methods to make visible and authentically represent contemporary conditions. The need to communicate the toll of the depression led to documentary expression in forms such as film, photography, performance, and writing. </w:t>
      </w:r>
    </w:p>
    <w:p w14:paraId="25A88EA9" w14:textId="77777777" w:rsidR="000E67CB" w:rsidRDefault="000E67CB" w:rsidP="000E67CB">
      <w:pPr>
        <w:jc w:val="both"/>
        <w:rPr>
          <w:rFonts w:ascii="Times New Roman" w:eastAsia="Times New Roman" w:hAnsi="Times New Roman" w:cs="Times New Roman"/>
          <w:sz w:val="24"/>
          <w:szCs w:val="24"/>
        </w:rPr>
      </w:pPr>
    </w:p>
    <w:p w14:paraId="4E75B2AD" w14:textId="77777777" w:rsidR="000E67CB" w:rsidRDefault="000E67CB" w:rsidP="000E67CB">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Recognizing a literary market, the publishing industry enjoyed the success of documentary books like </w:t>
      </w:r>
      <w:r>
        <w:rPr>
          <w:rFonts w:ascii="Times New Roman" w:eastAsia="Times New Roman" w:hAnsi="Times New Roman" w:cs="Times New Roman"/>
          <w:i/>
          <w:sz w:val="24"/>
          <w:szCs w:val="24"/>
        </w:rPr>
        <w:t>You Have Seen Their Faces</w:t>
      </w:r>
      <w:r>
        <w:rPr>
          <w:rFonts w:ascii="Times New Roman" w:eastAsia="Times New Roman" w:hAnsi="Times New Roman" w:cs="Times New Roman"/>
          <w:b/>
          <w:i/>
          <w:sz w:val="24"/>
          <w:szCs w:val="24"/>
        </w:rPr>
        <w:t xml:space="preserve"> </w:t>
      </w:r>
      <w:r>
        <w:rPr>
          <w:rFonts w:ascii="Times New Roman" w:eastAsia="Times New Roman" w:hAnsi="Times New Roman" w:cs="Times New Roman"/>
          <w:sz w:val="24"/>
          <w:szCs w:val="24"/>
        </w:rPr>
        <w:t>by Erskine Caldwell and Margaret Bourke-White.</w:t>
      </w:r>
      <w:r>
        <w:rPr>
          <w:rFonts w:ascii="Times New Roman" w:eastAsia="Times New Roman" w:hAnsi="Times New Roman" w:cs="Times New Roman"/>
          <w:sz w:val="24"/>
          <w:szCs w:val="24"/>
          <w:vertAlign w:val="superscript"/>
        </w:rPr>
        <w:footnoteReference w:id="23"/>
      </w:r>
      <w:r>
        <w:rPr>
          <w:rFonts w:ascii="Times New Roman" w:eastAsia="Times New Roman" w:hAnsi="Times New Roman" w:cs="Times New Roman"/>
          <w:sz w:val="24"/>
          <w:szCs w:val="24"/>
        </w:rPr>
        <w:t xml:space="preserve"> However, it was not only the belief in documentary’s ability to assess and render visible the effects of the Great Depression that elevated its status, but also its</w:t>
      </w:r>
      <w:r>
        <w:rPr>
          <w:rFonts w:ascii="Times New Roman" w:eastAsia="Times New Roman" w:hAnsi="Times New Roman" w:cs="Times New Roman"/>
          <w:sz w:val="24"/>
          <w:szCs w:val="24"/>
          <w:highlight w:val="white"/>
        </w:rPr>
        <w:t xml:space="preserve"> privileged position for rendering truthful depictions of actuality that could “authentically” document everyday life. </w:t>
      </w:r>
    </w:p>
    <w:p w14:paraId="1454630D" w14:textId="77777777" w:rsidR="000E67CB" w:rsidRDefault="000E67CB" w:rsidP="000E67CB">
      <w:pPr>
        <w:jc w:val="both"/>
        <w:rPr>
          <w:rFonts w:ascii="Times New Roman" w:eastAsia="Times New Roman" w:hAnsi="Times New Roman" w:cs="Times New Roman"/>
          <w:sz w:val="24"/>
          <w:szCs w:val="24"/>
          <w:highlight w:val="white"/>
        </w:rPr>
      </w:pPr>
    </w:p>
    <w:p w14:paraId="0468B927" w14:textId="77777777" w:rsidR="000E67CB" w:rsidRDefault="000E67CB" w:rsidP="000E67CB">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The Power of Social Documentary</w:t>
      </w:r>
    </w:p>
    <w:p w14:paraId="4093AEF6" w14:textId="77777777" w:rsidR="000E67CB" w:rsidRDefault="000E67CB" w:rsidP="000E67CB">
      <w:pPr>
        <w:jc w:val="both"/>
        <w:rPr>
          <w:rFonts w:ascii="Times New Roman" w:eastAsia="Times New Roman" w:hAnsi="Times New Roman" w:cs="Times New Roman"/>
          <w:sz w:val="24"/>
          <w:szCs w:val="24"/>
        </w:rPr>
      </w:pPr>
    </w:p>
    <w:p w14:paraId="7CABEA21" w14:textId="4A3DEA17" w:rsidR="000E67CB" w:rsidRDefault="000E67CB" w:rsidP="000E67C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“Social documentary,” in particular, caught the imagination of Americans, making it a prominent genre and cultural form that enjoyed legitimacy and authority. While exact definitions of social documentary remain an open debate, the concept in the 1930s meant work that focused on documenting social conditions.</w:t>
      </w:r>
      <w:r>
        <w:rPr>
          <w:rFonts w:ascii="Times New Roman" w:eastAsia="Times New Roman" w:hAnsi="Times New Roman" w:cs="Times New Roman"/>
          <w:sz w:val="24"/>
          <w:szCs w:val="24"/>
          <w:vertAlign w:val="superscript"/>
        </w:rPr>
        <w:footnoteReference w:id="24"/>
      </w:r>
      <w:r>
        <w:rPr>
          <w:rFonts w:ascii="Times New Roman" w:eastAsia="Times New Roman" w:hAnsi="Times New Roman" w:cs="Times New Roman"/>
          <w:sz w:val="24"/>
          <w:szCs w:val="24"/>
        </w:rPr>
        <w:t xml:space="preserve"> This </w:t>
      </w:r>
      <w:r w:rsidR="00B041B1">
        <w:rPr>
          <w:rFonts w:ascii="Times New Roman" w:eastAsia="Times New Roman" w:hAnsi="Times New Roman" w:cs="Times New Roman"/>
          <w:sz w:val="24"/>
          <w:szCs w:val="24"/>
        </w:rPr>
        <w:t xml:space="preserve">idea </w:t>
      </w:r>
      <w:r>
        <w:rPr>
          <w:rFonts w:ascii="Times New Roman" w:eastAsia="Times New Roman" w:hAnsi="Times New Roman" w:cs="Times New Roman"/>
          <w:sz w:val="24"/>
          <w:szCs w:val="24"/>
        </w:rPr>
        <w:t>was shaped by over forty years of social documentary photography best known through the work of people like Jacob Riis and Lewis Hine, known for images of New York City tenements and of child labor in factories respectively. Moreover, cultural workers believed that emphasizing the everyday hardships that Americans experienced during the Great Depression as authentic and true, had the power to reveal the roots of the social problems that caused these harsh conditions so as to affect meaningful and significant social change.</w:t>
      </w:r>
      <w:r>
        <w:rPr>
          <w:rFonts w:ascii="Times New Roman" w:eastAsia="Times New Roman" w:hAnsi="Times New Roman" w:cs="Times New Roman"/>
          <w:sz w:val="24"/>
          <w:szCs w:val="24"/>
          <w:vertAlign w:val="superscript"/>
        </w:rPr>
        <w:footnoteReference w:id="25"/>
      </w:r>
      <w:r>
        <w:rPr>
          <w:rFonts w:ascii="Times New Roman" w:eastAsia="Times New Roman" w:hAnsi="Times New Roman" w:cs="Times New Roman"/>
          <w:sz w:val="24"/>
          <w:szCs w:val="24"/>
        </w:rPr>
        <w:t xml:space="preserve"> Couch shared these commitments by positioning life histories as a form that could document the challenges of life in the South directly through the voices of those impacted, with the added benefit of helping policy makers and scholars identify necessary reforms. The federal government’s embrace of documentary allowed for his idea to flourish.</w:t>
      </w:r>
    </w:p>
    <w:p w14:paraId="6A42013A" w14:textId="77777777" w:rsidR="000E67CB" w:rsidRDefault="000E67CB" w:rsidP="000E67CB">
      <w:pPr>
        <w:jc w:val="both"/>
        <w:rPr>
          <w:rFonts w:ascii="Times New Roman" w:eastAsia="Times New Roman" w:hAnsi="Times New Roman" w:cs="Times New Roman"/>
          <w:sz w:val="24"/>
          <w:szCs w:val="24"/>
        </w:rPr>
      </w:pPr>
    </w:p>
    <w:p w14:paraId="0135F70D" w14:textId="77777777" w:rsidR="000E67CB" w:rsidRDefault="000E67CB" w:rsidP="000E67C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belief in the power of social documentary strongly impacted New Deal agencies, which embraced the documentary impulse. Photographers were employed in departments such as the Civilian Conservation Corps and National Youth Administration.</w:t>
      </w:r>
      <w:r>
        <w:rPr>
          <w:rFonts w:ascii="Times New Roman" w:eastAsia="Times New Roman" w:hAnsi="Times New Roman" w:cs="Times New Roman"/>
          <w:sz w:val="24"/>
          <w:szCs w:val="24"/>
          <w:vertAlign w:val="superscript"/>
        </w:rPr>
        <w:footnoteReference w:id="26"/>
      </w:r>
      <w:r>
        <w:rPr>
          <w:rFonts w:ascii="Times New Roman" w:eastAsia="Times New Roman" w:hAnsi="Times New Roman" w:cs="Times New Roman"/>
          <w:sz w:val="24"/>
          <w:szCs w:val="24"/>
        </w:rPr>
        <w:t xml:space="preserve"> The Farm Security Administration’s Historic Division, for example, was initially charged with documenting the need for and success of New Deal relief services as a project; it collected hundreds of thousands of photographs and become one of the most famous documentary photography projects of the 20th </w:t>
      </w:r>
      <w:r>
        <w:rPr>
          <w:rFonts w:ascii="Times New Roman" w:eastAsia="Times New Roman" w:hAnsi="Times New Roman" w:cs="Times New Roman"/>
          <w:sz w:val="24"/>
          <w:szCs w:val="24"/>
        </w:rPr>
        <w:lastRenderedPageBreak/>
        <w:t>century.</w:t>
      </w:r>
      <w:r>
        <w:rPr>
          <w:rFonts w:ascii="Times New Roman" w:eastAsia="Times New Roman" w:hAnsi="Times New Roman" w:cs="Times New Roman"/>
          <w:sz w:val="24"/>
          <w:szCs w:val="24"/>
          <w:vertAlign w:val="superscript"/>
        </w:rPr>
        <w:footnoteReference w:id="27"/>
      </w:r>
      <w:r>
        <w:rPr>
          <w:rFonts w:ascii="Times New Roman" w:eastAsia="Times New Roman" w:hAnsi="Times New Roman" w:cs="Times New Roman"/>
          <w:sz w:val="24"/>
          <w:szCs w:val="24"/>
        </w:rPr>
        <w:t xml:space="preserve"> Government agencies sponsored documentary films such as Pere Lorentz’s </w:t>
      </w:r>
      <w:r>
        <w:rPr>
          <w:rFonts w:ascii="Times New Roman" w:eastAsia="Times New Roman" w:hAnsi="Times New Roman" w:cs="Times New Roman"/>
          <w:i/>
          <w:sz w:val="24"/>
          <w:szCs w:val="24"/>
        </w:rPr>
        <w:t xml:space="preserve">The Plough That Broke The Plains </w:t>
      </w:r>
      <w:r>
        <w:rPr>
          <w:rFonts w:ascii="Times New Roman" w:eastAsia="Times New Roman" w:hAnsi="Times New Roman" w:cs="Times New Roman"/>
          <w:sz w:val="24"/>
          <w:szCs w:val="24"/>
        </w:rPr>
        <w:t>for the Resettlement Administration.</w:t>
      </w:r>
      <w:r>
        <w:rPr>
          <w:rFonts w:ascii="Times New Roman" w:eastAsia="Times New Roman" w:hAnsi="Times New Roman" w:cs="Times New Roman"/>
          <w:sz w:val="24"/>
          <w:szCs w:val="24"/>
          <w:vertAlign w:val="superscript"/>
        </w:rPr>
        <w:footnoteReference w:id="28"/>
      </w:r>
      <w:r>
        <w:rPr>
          <w:rFonts w:ascii="Times New Roman" w:eastAsia="Times New Roman" w:hAnsi="Times New Roman" w:cs="Times New Roman"/>
          <w:sz w:val="24"/>
          <w:szCs w:val="24"/>
        </w:rPr>
        <w:t xml:space="preserve"> The Federal Writers’ Project embrace of what would be called the Southern Life History Project (SLHP) followed in line with such projects, but in new ways that challenged collection methods and writing genres. </w:t>
      </w:r>
    </w:p>
    <w:p w14:paraId="0E534D32" w14:textId="77777777" w:rsidR="000E67CB" w:rsidRDefault="000E67CB" w:rsidP="000E67CB">
      <w:pPr>
        <w:jc w:val="both"/>
        <w:rPr>
          <w:rFonts w:ascii="Times New Roman" w:eastAsia="Times New Roman" w:hAnsi="Times New Roman" w:cs="Times New Roman"/>
          <w:sz w:val="24"/>
          <w:szCs w:val="24"/>
        </w:rPr>
      </w:pPr>
    </w:p>
    <w:p w14:paraId="2CC535BB" w14:textId="77777777" w:rsidR="000E67CB" w:rsidRDefault="000E67CB" w:rsidP="000E67CB">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The Federal Writers’ Project</w:t>
      </w:r>
    </w:p>
    <w:p w14:paraId="24AB1F9D" w14:textId="77777777" w:rsidR="000E67CB" w:rsidRDefault="000E67CB" w:rsidP="000E67CB">
      <w:pPr>
        <w:jc w:val="both"/>
        <w:rPr>
          <w:rFonts w:ascii="Times New Roman" w:eastAsia="Times New Roman" w:hAnsi="Times New Roman" w:cs="Times New Roman"/>
          <w:sz w:val="24"/>
          <w:szCs w:val="24"/>
        </w:rPr>
      </w:pPr>
    </w:p>
    <w:p w14:paraId="53E88F9B" w14:textId="77777777" w:rsidR="000E67CB" w:rsidRDefault="000E67CB" w:rsidP="000E67C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Although smaller than its counterparts in Federal #1, the Federal Writers’ Project (FWP) was </w:t>
      </w:r>
      <w:r>
        <w:rPr>
          <w:rFonts w:ascii="Times New Roman" w:eastAsia="Times New Roman" w:hAnsi="Times New Roman" w:cs="Times New Roman"/>
          <w:sz w:val="24"/>
          <w:szCs w:val="24"/>
          <w:highlight w:val="white"/>
        </w:rPr>
        <w:t xml:space="preserve">established on July 27, 1935 under the direction of Henry </w:t>
      </w:r>
      <w:proofErr w:type="spellStart"/>
      <w:r>
        <w:rPr>
          <w:rFonts w:ascii="Times New Roman" w:eastAsia="Times New Roman" w:hAnsi="Times New Roman" w:cs="Times New Roman"/>
          <w:sz w:val="24"/>
          <w:szCs w:val="24"/>
          <w:highlight w:val="white"/>
        </w:rPr>
        <w:t>Alsberg</w:t>
      </w:r>
      <w:proofErr w:type="spellEnd"/>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The main goal of the project was to employ white collar</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workers such as historians, librarians, and writers to produce cultural products such as tourist guide books, often with a focus on the unique traits of the nation.</w:t>
      </w:r>
      <w:r>
        <w:rPr>
          <w:rFonts w:ascii="Times New Roman" w:eastAsia="Times New Roman" w:hAnsi="Times New Roman" w:cs="Times New Roman"/>
          <w:sz w:val="24"/>
          <w:szCs w:val="24"/>
          <w:vertAlign w:val="superscript"/>
        </w:rPr>
        <w:footnoteReference w:id="29"/>
      </w:r>
      <w:r>
        <w:rPr>
          <w:rFonts w:ascii="Times New Roman" w:eastAsia="Times New Roman" w:hAnsi="Times New Roman" w:cs="Times New Roman"/>
          <w:sz w:val="24"/>
          <w:szCs w:val="24"/>
        </w:rPr>
        <w:t xml:space="preserve"> Project directors understood that they were in a position to shape ideas about American culture and belonging, and they set out to create a national culture that embraced pluralism.</w:t>
      </w:r>
      <w:r>
        <w:rPr>
          <w:rFonts w:ascii="Times New Roman" w:eastAsia="Times New Roman" w:hAnsi="Times New Roman" w:cs="Times New Roman"/>
          <w:sz w:val="24"/>
          <w:szCs w:val="24"/>
          <w:vertAlign w:val="superscript"/>
        </w:rPr>
        <w:footnoteReference w:id="30"/>
      </w:r>
      <w:r>
        <w:rPr>
          <w:rFonts w:ascii="Times New Roman" w:eastAsia="Times New Roman" w:hAnsi="Times New Roman" w:cs="Times New Roman"/>
          <w:sz w:val="24"/>
          <w:szCs w:val="24"/>
        </w:rPr>
        <w:t xml:space="preserve"> Writers documented everyday life across the nation and included some of the most prominent authors of the 20th century such as Ralph Ellison, Zora Neal Hurston, and Studs Terkel. While the FWP was under constant scrutiny from conservatives, the project garnered praise from cultural influencers. As one writer </w:t>
      </w:r>
      <w:r>
        <w:rPr>
          <w:rFonts w:ascii="Times New Roman" w:eastAsia="Times New Roman" w:hAnsi="Times New Roman" w:cs="Times New Roman"/>
          <w:sz w:val="24"/>
          <w:szCs w:val="24"/>
          <w:highlight w:val="white"/>
        </w:rPr>
        <w:t xml:space="preserve">for the </w:t>
      </w:r>
      <w:r>
        <w:rPr>
          <w:rFonts w:ascii="Times New Roman" w:eastAsia="Times New Roman" w:hAnsi="Times New Roman" w:cs="Times New Roman"/>
          <w:i/>
          <w:sz w:val="24"/>
          <w:szCs w:val="24"/>
          <w:highlight w:val="white"/>
        </w:rPr>
        <w:t>New Republic</w:t>
      </w:r>
      <w:r>
        <w:rPr>
          <w:rFonts w:ascii="Times New Roman" w:eastAsia="Times New Roman" w:hAnsi="Times New Roman" w:cs="Times New Roman"/>
          <w:sz w:val="24"/>
          <w:szCs w:val="24"/>
          <w:highlight w:val="white"/>
        </w:rPr>
        <w:t xml:space="preserve"> wrote, within the New Deal programs, the FWP</w:t>
      </w:r>
      <w:r>
        <w:rPr>
          <w:rFonts w:ascii="Times New Roman" w:eastAsia="Times New Roman" w:hAnsi="Times New Roman" w:cs="Times New Roman"/>
          <w:sz w:val="24"/>
          <w:szCs w:val="24"/>
        </w:rPr>
        <w:t xml:space="preserve"> may be “‘the most influential and valuable of them all.’”</w:t>
      </w:r>
      <w:r>
        <w:rPr>
          <w:rFonts w:ascii="Times New Roman" w:eastAsia="Times New Roman" w:hAnsi="Times New Roman" w:cs="Times New Roman"/>
          <w:sz w:val="24"/>
          <w:szCs w:val="24"/>
          <w:vertAlign w:val="superscript"/>
        </w:rPr>
        <w:footnoteReference w:id="31"/>
      </w:r>
    </w:p>
    <w:p w14:paraId="1BDA0D08" w14:textId="77777777" w:rsidR="000E67CB" w:rsidRDefault="000E67CB" w:rsidP="000E67CB">
      <w:pPr>
        <w:jc w:val="both"/>
        <w:rPr>
          <w:rFonts w:ascii="Times New Roman" w:eastAsia="Times New Roman" w:hAnsi="Times New Roman" w:cs="Times New Roman"/>
          <w:sz w:val="24"/>
          <w:szCs w:val="24"/>
        </w:rPr>
      </w:pPr>
    </w:p>
    <w:p w14:paraId="1732B44A" w14:textId="77777777" w:rsidR="000E67CB" w:rsidRPr="007668D0" w:rsidRDefault="000E67CB" w:rsidP="000E67CB">
      <w:pPr>
        <w:jc w:val="both"/>
        <w:rPr>
          <w:rFonts w:ascii="Times New Roman" w:eastAsia="Times New Roman" w:hAnsi="Times New Roman" w:cs="Times New Roman"/>
          <w:sz w:val="24"/>
          <w:szCs w:val="24"/>
          <w:lang w:val="en-US"/>
        </w:rPr>
      </w:pPr>
      <w:r w:rsidRPr="007668D0">
        <w:rPr>
          <w:rFonts w:ascii="Times New Roman" w:eastAsia="Times New Roman" w:hAnsi="Times New Roman" w:cs="Times New Roman"/>
          <w:sz w:val="24"/>
          <w:szCs w:val="24"/>
          <w:lang w:val="en-US"/>
        </w:rPr>
        <w:t xml:space="preserve">Ironically, it was the financial and institutional flux of the FWP rather than stability that made the SLHP possible. The nexus of </w:t>
      </w:r>
      <w:r>
        <w:rPr>
          <w:rFonts w:ascii="Times New Roman" w:eastAsia="Times New Roman" w:hAnsi="Times New Roman" w:cs="Times New Roman"/>
          <w:sz w:val="24"/>
          <w:szCs w:val="24"/>
          <w:lang w:val="en-US"/>
        </w:rPr>
        <w:t>its</w:t>
      </w:r>
      <w:r w:rsidRPr="007668D0">
        <w:rPr>
          <w:rFonts w:ascii="Times New Roman" w:eastAsia="Times New Roman" w:hAnsi="Times New Roman" w:cs="Times New Roman"/>
          <w:sz w:val="24"/>
          <w:szCs w:val="24"/>
          <w:lang w:val="en-US"/>
        </w:rPr>
        <w:t xml:space="preserve"> struggles was </w:t>
      </w:r>
      <w:r>
        <w:rPr>
          <w:rFonts w:ascii="Times New Roman" w:eastAsia="Times New Roman" w:hAnsi="Times New Roman" w:cs="Times New Roman"/>
          <w:sz w:val="24"/>
          <w:szCs w:val="24"/>
          <w:lang w:val="en-US"/>
        </w:rPr>
        <w:t xml:space="preserve">with </w:t>
      </w:r>
      <w:r w:rsidRPr="007668D0">
        <w:rPr>
          <w:rFonts w:ascii="Times New Roman" w:eastAsia="Times New Roman" w:hAnsi="Times New Roman" w:cs="Times New Roman"/>
          <w:sz w:val="24"/>
          <w:szCs w:val="24"/>
          <w:lang w:val="en-US"/>
        </w:rPr>
        <w:t xml:space="preserve">the American Guide Series, which became the raison </w:t>
      </w:r>
      <w:proofErr w:type="spellStart"/>
      <w:r w:rsidRPr="007668D0">
        <w:rPr>
          <w:rFonts w:ascii="Times New Roman" w:eastAsia="Times New Roman" w:hAnsi="Times New Roman" w:cs="Times New Roman"/>
          <w:sz w:val="24"/>
          <w:szCs w:val="24"/>
          <w:lang w:val="en-US"/>
        </w:rPr>
        <w:t>d'etre</w:t>
      </w:r>
      <w:proofErr w:type="spellEnd"/>
      <w:r w:rsidRPr="007668D0">
        <w:rPr>
          <w:rFonts w:ascii="Times New Roman" w:eastAsia="Times New Roman" w:hAnsi="Times New Roman" w:cs="Times New Roman"/>
          <w:sz w:val="24"/>
          <w:szCs w:val="24"/>
          <w:lang w:val="en-US"/>
        </w:rPr>
        <w:t xml:space="preserve"> of the agency and one of </w:t>
      </w:r>
      <w:r>
        <w:rPr>
          <w:rFonts w:ascii="Times New Roman" w:eastAsia="Times New Roman" w:hAnsi="Times New Roman" w:cs="Times New Roman"/>
          <w:sz w:val="24"/>
          <w:szCs w:val="24"/>
          <w:lang w:val="en-US"/>
        </w:rPr>
        <w:t>its</w:t>
      </w:r>
      <w:r w:rsidRPr="007668D0">
        <w:rPr>
          <w:rFonts w:ascii="Times New Roman" w:eastAsia="Times New Roman" w:hAnsi="Times New Roman" w:cs="Times New Roman"/>
          <w:sz w:val="24"/>
          <w:szCs w:val="24"/>
          <w:lang w:val="en-US"/>
        </w:rPr>
        <w:t xml:space="preserve"> most famous projects. Premised on the mobility provided by newly affordable automobiles and </w:t>
      </w:r>
      <w:r>
        <w:rPr>
          <w:rFonts w:ascii="Times New Roman" w:eastAsia="Times New Roman" w:hAnsi="Times New Roman" w:cs="Times New Roman"/>
          <w:sz w:val="24"/>
          <w:szCs w:val="24"/>
          <w:lang w:val="en-US"/>
        </w:rPr>
        <w:t xml:space="preserve">the </w:t>
      </w:r>
      <w:r w:rsidRPr="007668D0">
        <w:rPr>
          <w:rFonts w:ascii="Times New Roman" w:eastAsia="Times New Roman" w:hAnsi="Times New Roman" w:cs="Times New Roman"/>
          <w:sz w:val="24"/>
          <w:szCs w:val="24"/>
          <w:lang w:val="en-US"/>
        </w:rPr>
        <w:t xml:space="preserve">success of guidebooks in Europe, FWP administrators reasoned that carefully researched and written </w:t>
      </w:r>
      <w:r>
        <w:rPr>
          <w:rFonts w:ascii="Times New Roman" w:eastAsia="Times New Roman" w:hAnsi="Times New Roman" w:cs="Times New Roman"/>
          <w:sz w:val="24"/>
          <w:szCs w:val="24"/>
          <w:lang w:val="en-US"/>
        </w:rPr>
        <w:t>guides</w:t>
      </w:r>
      <w:r w:rsidRPr="007668D0">
        <w:rPr>
          <w:rFonts w:ascii="Times New Roman" w:eastAsia="Times New Roman" w:hAnsi="Times New Roman" w:cs="Times New Roman"/>
          <w:sz w:val="24"/>
          <w:szCs w:val="24"/>
          <w:lang w:val="en-US"/>
        </w:rPr>
        <w:t xml:space="preserve"> could </w:t>
      </w:r>
      <w:r>
        <w:rPr>
          <w:rFonts w:ascii="Times New Roman" w:eastAsia="Times New Roman" w:hAnsi="Times New Roman" w:cs="Times New Roman"/>
          <w:sz w:val="24"/>
          <w:szCs w:val="24"/>
          <w:lang w:val="en-US"/>
        </w:rPr>
        <w:t>inspire</w:t>
      </w:r>
      <w:r w:rsidRPr="007668D0">
        <w:rPr>
          <w:rFonts w:ascii="Times New Roman" w:eastAsia="Times New Roman" w:hAnsi="Times New Roman" w:cs="Times New Roman"/>
          <w:sz w:val="24"/>
          <w:szCs w:val="24"/>
          <w:lang w:val="en-US"/>
        </w:rPr>
        <w:t xml:space="preserve"> Americans to “See America” by enticing them to explore </w:t>
      </w:r>
      <w:r>
        <w:rPr>
          <w:rFonts w:ascii="Times New Roman" w:eastAsia="Times New Roman" w:hAnsi="Times New Roman" w:cs="Times New Roman"/>
          <w:sz w:val="24"/>
          <w:szCs w:val="24"/>
          <w:lang w:val="en-US"/>
        </w:rPr>
        <w:t xml:space="preserve">the </w:t>
      </w:r>
      <w:r w:rsidRPr="007668D0">
        <w:rPr>
          <w:rFonts w:ascii="Times New Roman" w:eastAsia="Times New Roman" w:hAnsi="Times New Roman" w:cs="Times New Roman"/>
          <w:sz w:val="24"/>
          <w:szCs w:val="24"/>
          <w:lang w:val="en-US"/>
        </w:rPr>
        <w:t>interesting stories and beautiful vistas that were in their own backyard.</w:t>
      </w:r>
      <w:r w:rsidRPr="007668D0">
        <w:rPr>
          <w:rFonts w:ascii="Times New Roman" w:eastAsia="Times New Roman" w:hAnsi="Times New Roman" w:cs="Times New Roman"/>
          <w:sz w:val="24"/>
          <w:szCs w:val="24"/>
          <w:vertAlign w:val="superscript"/>
          <w:lang w:val="en-US"/>
        </w:rPr>
        <w:footnoteReference w:id="32"/>
      </w:r>
      <w:r w:rsidRPr="007668D0">
        <w:rPr>
          <w:rFonts w:ascii="Times New Roman" w:eastAsia="Times New Roman" w:hAnsi="Times New Roman" w:cs="Times New Roman"/>
          <w:sz w:val="24"/>
          <w:szCs w:val="24"/>
          <w:lang w:val="en-US"/>
        </w:rPr>
        <w:t xml:space="preserve"> For a </w:t>
      </w:r>
      <w:r>
        <w:rPr>
          <w:rFonts w:ascii="Times New Roman" w:eastAsia="Times New Roman" w:hAnsi="Times New Roman" w:cs="Times New Roman"/>
          <w:sz w:val="24"/>
          <w:szCs w:val="24"/>
          <w:lang w:val="en-US"/>
        </w:rPr>
        <w:t>nation fractured by the failures of the Great Depression</w:t>
      </w:r>
      <w:r w:rsidRPr="007668D0">
        <w:rPr>
          <w:rFonts w:ascii="Times New Roman" w:eastAsia="Times New Roman" w:hAnsi="Times New Roman" w:cs="Times New Roman"/>
          <w:sz w:val="24"/>
          <w:szCs w:val="24"/>
          <w:lang w:val="en-US"/>
        </w:rPr>
        <w:t xml:space="preserve">, the Guidebooks became a site to celebrate the state and regional differences that made up America. Each book was to comprise a part of a metaphorical national library, which collectively provided a portrait of a </w:t>
      </w:r>
      <w:r w:rsidRPr="007668D0">
        <w:rPr>
          <w:rFonts w:ascii="Times New Roman" w:eastAsia="Times New Roman" w:hAnsi="Times New Roman" w:cs="Times New Roman"/>
          <w:sz w:val="24"/>
          <w:szCs w:val="24"/>
          <w:lang w:val="en-US"/>
        </w:rPr>
        <w:lastRenderedPageBreak/>
        <w:t>nation.</w:t>
      </w:r>
      <w:r w:rsidRPr="007668D0">
        <w:rPr>
          <w:rFonts w:ascii="Times New Roman" w:eastAsia="Times New Roman" w:hAnsi="Times New Roman" w:cs="Times New Roman"/>
          <w:sz w:val="24"/>
          <w:szCs w:val="24"/>
          <w:vertAlign w:val="superscript"/>
          <w:lang w:val="en-US"/>
        </w:rPr>
        <w:footnoteReference w:id="33"/>
      </w:r>
      <w:r w:rsidRPr="007668D0">
        <w:rPr>
          <w:rFonts w:ascii="Times New Roman" w:eastAsia="Times New Roman" w:hAnsi="Times New Roman" w:cs="Times New Roman"/>
          <w:sz w:val="24"/>
          <w:szCs w:val="24"/>
          <w:lang w:val="en-US"/>
        </w:rPr>
        <w:t xml:space="preserve"> Such guides would celebrate a new pluralistic vision of America, while helping the economy recover through consumerism. </w:t>
      </w:r>
    </w:p>
    <w:p w14:paraId="0F3B4032" w14:textId="77777777" w:rsidR="000E67CB" w:rsidRPr="007668D0" w:rsidRDefault="000E67CB" w:rsidP="000E67CB">
      <w:pPr>
        <w:jc w:val="both"/>
        <w:rPr>
          <w:rFonts w:ascii="Times New Roman" w:eastAsia="Times New Roman" w:hAnsi="Times New Roman" w:cs="Times New Roman"/>
          <w:sz w:val="24"/>
          <w:szCs w:val="24"/>
          <w:lang w:val="en-US"/>
        </w:rPr>
      </w:pPr>
    </w:p>
    <w:p w14:paraId="6F1A7250" w14:textId="77777777" w:rsidR="000E67CB" w:rsidRPr="007668D0" w:rsidRDefault="000E67CB" w:rsidP="000E67CB">
      <w:pPr>
        <w:jc w:val="both"/>
        <w:rPr>
          <w:rFonts w:ascii="Times New Roman" w:eastAsia="Times New Roman" w:hAnsi="Times New Roman" w:cs="Times New Roman"/>
          <w:sz w:val="24"/>
          <w:szCs w:val="24"/>
          <w:lang w:val="en-US"/>
        </w:rPr>
      </w:pPr>
      <w:r w:rsidRPr="007668D0">
        <w:rPr>
          <w:rFonts w:ascii="Times New Roman" w:eastAsia="Times New Roman" w:hAnsi="Times New Roman" w:cs="Times New Roman"/>
          <w:sz w:val="24"/>
          <w:szCs w:val="24"/>
          <w:lang w:val="en-US"/>
        </w:rPr>
        <w:t xml:space="preserve">Officially launched in 1936, the hopeful promise of the project caused it to quickly expand to include </w:t>
      </w:r>
      <w:r>
        <w:rPr>
          <w:rFonts w:ascii="Times New Roman" w:eastAsia="Times New Roman" w:hAnsi="Times New Roman" w:cs="Times New Roman"/>
          <w:sz w:val="24"/>
          <w:szCs w:val="24"/>
          <w:lang w:val="en-US"/>
        </w:rPr>
        <w:t xml:space="preserve">plans for </w:t>
      </w:r>
      <w:r w:rsidRPr="007668D0">
        <w:rPr>
          <w:rFonts w:ascii="Times New Roman" w:eastAsia="Times New Roman" w:hAnsi="Times New Roman" w:cs="Times New Roman"/>
          <w:sz w:val="24"/>
          <w:szCs w:val="24"/>
          <w:lang w:val="en-US"/>
        </w:rPr>
        <w:t xml:space="preserve">books about regions and cities with over 400 volumes, many of which featured descriptive essays on topics such as history, labor, and social habits as well as tours designed to be taken by automobile. The FWP administration believed that the magnitude of research needed to complete the Guidebooks required a tiered approach. City offices were created to research local history and culture, state bureaus coordinated the local efforts and served as editors, and the central headquarters in Washington, D.C. oversaw the whole project. While state directors could suggest projects, all initiatives and goals had to be approved by the administrators in the nation’s capital. Such a multi-tiered structure grew quickly, topping out at over 6,000 people within the first year. However, the system also created tension </w:t>
      </w:r>
      <w:r>
        <w:rPr>
          <w:rFonts w:ascii="Times New Roman" w:eastAsia="Times New Roman" w:hAnsi="Times New Roman" w:cs="Times New Roman"/>
          <w:sz w:val="24"/>
          <w:szCs w:val="24"/>
          <w:lang w:val="en-US"/>
        </w:rPr>
        <w:t>among</w:t>
      </w:r>
      <w:r w:rsidRPr="007668D0">
        <w:rPr>
          <w:rFonts w:ascii="Times New Roman" w:eastAsia="Times New Roman" w:hAnsi="Times New Roman" w:cs="Times New Roman"/>
          <w:sz w:val="24"/>
          <w:szCs w:val="24"/>
          <w:lang w:val="en-US"/>
        </w:rPr>
        <w:t xml:space="preserve"> the different stakeholders at each level who often disagreed over who was best fit to determine what constituted local culture and how to represent it</w:t>
      </w:r>
      <w:r>
        <w:rPr>
          <w:rFonts w:ascii="Times New Roman" w:eastAsia="Times New Roman" w:hAnsi="Times New Roman" w:cs="Times New Roman"/>
          <w:sz w:val="24"/>
          <w:szCs w:val="24"/>
          <w:lang w:val="en-US"/>
        </w:rPr>
        <w:t>: a</w:t>
      </w:r>
      <w:r w:rsidRPr="007668D0">
        <w:rPr>
          <w:rFonts w:ascii="Times New Roman" w:eastAsia="Times New Roman" w:hAnsi="Times New Roman" w:cs="Times New Roman"/>
          <w:sz w:val="24"/>
          <w:szCs w:val="24"/>
          <w:lang w:val="en-US"/>
        </w:rPr>
        <w:t xml:space="preserve">n institutional challenge the SLHP would have to navigate as well. </w:t>
      </w:r>
    </w:p>
    <w:p w14:paraId="64A05116" w14:textId="77777777" w:rsidR="000E67CB" w:rsidRPr="007668D0" w:rsidRDefault="000E67CB" w:rsidP="000E67CB">
      <w:pPr>
        <w:jc w:val="both"/>
        <w:rPr>
          <w:rFonts w:ascii="Times New Roman" w:eastAsia="Times New Roman" w:hAnsi="Times New Roman" w:cs="Times New Roman"/>
          <w:sz w:val="24"/>
          <w:szCs w:val="24"/>
          <w:lang w:val="en-US"/>
        </w:rPr>
      </w:pPr>
    </w:p>
    <w:p w14:paraId="755393BA" w14:textId="77777777" w:rsidR="000E67CB" w:rsidRDefault="000E67CB" w:rsidP="000E67CB">
      <w:pPr>
        <w:jc w:val="both"/>
        <w:rPr>
          <w:rFonts w:ascii="Times New Roman" w:eastAsia="Times New Roman" w:hAnsi="Times New Roman" w:cs="Times New Roman"/>
          <w:sz w:val="24"/>
          <w:szCs w:val="24"/>
          <w:lang w:val="en-US"/>
        </w:rPr>
      </w:pPr>
      <w:r w:rsidRPr="007668D0">
        <w:rPr>
          <w:rFonts w:ascii="Times New Roman" w:eastAsia="Times New Roman" w:hAnsi="Times New Roman" w:cs="Times New Roman"/>
          <w:sz w:val="24"/>
          <w:szCs w:val="24"/>
          <w:lang w:val="en-US"/>
        </w:rPr>
        <w:t>It was in these conflicts over authentic culture and representation that the intended audience of the Guidebooks became clear - middle and upper class, White Americans who had the funds to travel to “see America.” The suggested tours and discussion of local cultures in the Guidebooks often used stories of “local color” to exoticize immigrant</w:t>
      </w:r>
      <w:r>
        <w:rPr>
          <w:rFonts w:ascii="Times New Roman" w:eastAsia="Times New Roman" w:hAnsi="Times New Roman" w:cs="Times New Roman"/>
          <w:sz w:val="24"/>
          <w:szCs w:val="24"/>
          <w:lang w:val="en-US"/>
        </w:rPr>
        <w:t>s</w:t>
      </w:r>
      <w:r w:rsidRPr="007668D0">
        <w:rPr>
          <w:rFonts w:ascii="Times New Roman" w:eastAsia="Times New Roman" w:hAnsi="Times New Roman" w:cs="Times New Roman"/>
          <w:sz w:val="24"/>
          <w:szCs w:val="24"/>
          <w:lang w:val="en-US"/>
        </w:rPr>
        <w:t xml:space="preserve"> and African American</w:t>
      </w:r>
      <w:r>
        <w:rPr>
          <w:rFonts w:ascii="Times New Roman" w:eastAsia="Times New Roman" w:hAnsi="Times New Roman" w:cs="Times New Roman"/>
          <w:sz w:val="24"/>
          <w:szCs w:val="24"/>
          <w:lang w:val="en-US"/>
        </w:rPr>
        <w:t>s</w:t>
      </w:r>
      <w:r w:rsidRPr="007668D0">
        <w:rPr>
          <w:rFonts w:ascii="Times New Roman" w:eastAsia="Times New Roman" w:hAnsi="Times New Roman" w:cs="Times New Roman"/>
          <w:sz w:val="24"/>
          <w:szCs w:val="24"/>
          <w:lang w:val="en-US"/>
        </w:rPr>
        <w:t>, as well as erasing how people of color could (and could not) travel through these American routes - a testament to the culture of segregation of the era.</w:t>
      </w:r>
      <w:r>
        <w:rPr>
          <w:rFonts w:ascii="Times New Roman" w:eastAsia="Times New Roman" w:hAnsi="Times New Roman" w:cs="Times New Roman"/>
          <w:sz w:val="24"/>
          <w:szCs w:val="24"/>
          <w:lang w:val="en-US"/>
        </w:rPr>
        <w:t xml:space="preserve"> </w:t>
      </w:r>
      <w:r w:rsidRPr="007668D0">
        <w:rPr>
          <w:rFonts w:ascii="Times New Roman" w:eastAsia="Times New Roman" w:hAnsi="Times New Roman" w:cs="Times New Roman"/>
          <w:sz w:val="24"/>
          <w:szCs w:val="24"/>
          <w:lang w:val="en-US"/>
        </w:rPr>
        <w:t xml:space="preserve">The Negro Motorist Green Book created in 1936 by the Victor H. Green &amp; Company brings the racialized lens and audience in stark relief. </w:t>
      </w:r>
    </w:p>
    <w:p w14:paraId="22574580" w14:textId="77777777" w:rsidR="000E67CB" w:rsidRDefault="000E67CB" w:rsidP="000E67CB">
      <w:pPr>
        <w:jc w:val="both"/>
        <w:rPr>
          <w:rFonts w:ascii="Times New Roman" w:eastAsia="Times New Roman" w:hAnsi="Times New Roman" w:cs="Times New Roman"/>
          <w:sz w:val="24"/>
          <w:szCs w:val="24"/>
          <w:lang w:val="en-US"/>
        </w:rPr>
      </w:pPr>
    </w:p>
    <w:p w14:paraId="09120DF4" w14:textId="331C2ED0" w:rsidR="000E67CB" w:rsidRPr="007668D0" w:rsidRDefault="000E67CB" w:rsidP="000E67CB">
      <w:pPr>
        <w:jc w:val="both"/>
        <w:rPr>
          <w:rFonts w:ascii="Times New Roman" w:eastAsia="Times New Roman" w:hAnsi="Times New Roman" w:cs="Times New Roman"/>
          <w:sz w:val="24"/>
          <w:szCs w:val="24"/>
          <w:lang w:val="en-US"/>
        </w:rPr>
      </w:pPr>
      <w:r w:rsidRPr="007668D0">
        <w:rPr>
          <w:rFonts w:ascii="Times New Roman" w:eastAsia="Times New Roman" w:hAnsi="Times New Roman" w:cs="Times New Roman"/>
          <w:sz w:val="24"/>
          <w:szCs w:val="24"/>
          <w:lang w:val="en-US"/>
        </w:rPr>
        <w:t>African Americans used these “Green Books” not as a celebration of American pluralism but as savvy strategies to navigate violent terrains of whiteness in order to move safely throughout the United States.</w:t>
      </w:r>
      <w:r w:rsidRPr="007668D0">
        <w:rPr>
          <w:rFonts w:ascii="Times New Roman" w:eastAsia="Times New Roman" w:hAnsi="Times New Roman" w:cs="Times New Roman"/>
          <w:sz w:val="24"/>
          <w:szCs w:val="24"/>
          <w:vertAlign w:val="superscript"/>
          <w:lang w:val="en-US"/>
        </w:rPr>
        <w:footnoteReference w:id="34"/>
      </w:r>
      <w:r w:rsidRPr="007668D0">
        <w:rPr>
          <w:rFonts w:ascii="Times New Roman" w:eastAsia="Times New Roman" w:hAnsi="Times New Roman" w:cs="Times New Roman"/>
          <w:sz w:val="24"/>
          <w:szCs w:val="24"/>
          <w:lang w:val="en-US"/>
        </w:rPr>
        <w:t xml:space="preserve"> The erasure and/or </w:t>
      </w:r>
      <w:r w:rsidR="00E76DC0" w:rsidRPr="007668D0">
        <w:rPr>
          <w:rFonts w:ascii="Times New Roman" w:eastAsia="Times New Roman" w:hAnsi="Times New Roman" w:cs="Times New Roman"/>
          <w:sz w:val="24"/>
          <w:szCs w:val="24"/>
          <w:lang w:val="en-US"/>
        </w:rPr>
        <w:t>exoticizing</w:t>
      </w:r>
      <w:r w:rsidRPr="007668D0">
        <w:rPr>
          <w:rFonts w:ascii="Times New Roman" w:eastAsia="Times New Roman" w:hAnsi="Times New Roman" w:cs="Times New Roman"/>
          <w:sz w:val="24"/>
          <w:szCs w:val="24"/>
          <w:lang w:val="en-US"/>
        </w:rPr>
        <w:t xml:space="preserve"> of race and culture in the Guidebooks became a dominant trope due in large part to </w:t>
      </w:r>
      <w:r>
        <w:rPr>
          <w:rFonts w:ascii="Times New Roman" w:eastAsia="Times New Roman" w:hAnsi="Times New Roman" w:cs="Times New Roman"/>
          <w:sz w:val="24"/>
          <w:szCs w:val="24"/>
          <w:lang w:val="en-US"/>
        </w:rPr>
        <w:t xml:space="preserve">the </w:t>
      </w:r>
      <w:r w:rsidRPr="007668D0">
        <w:rPr>
          <w:rFonts w:ascii="Times New Roman" w:eastAsia="Times New Roman" w:hAnsi="Times New Roman" w:cs="Times New Roman"/>
          <w:sz w:val="24"/>
          <w:szCs w:val="24"/>
          <w:lang w:val="en-US"/>
        </w:rPr>
        <w:t xml:space="preserve">reliance on local </w:t>
      </w:r>
      <w:r>
        <w:rPr>
          <w:rFonts w:ascii="Times New Roman" w:eastAsia="Times New Roman" w:hAnsi="Times New Roman" w:cs="Times New Roman"/>
          <w:sz w:val="24"/>
          <w:szCs w:val="24"/>
          <w:lang w:val="en-US"/>
        </w:rPr>
        <w:t>White</w:t>
      </w:r>
      <w:r w:rsidRPr="007668D0">
        <w:rPr>
          <w:rFonts w:ascii="Times New Roman" w:eastAsia="Times New Roman" w:hAnsi="Times New Roman" w:cs="Times New Roman"/>
          <w:sz w:val="24"/>
          <w:szCs w:val="24"/>
          <w:lang w:val="en-US"/>
        </w:rPr>
        <w:t xml:space="preserve"> writers and the exclusion of African American writers, which was often a source of tension </w:t>
      </w:r>
      <w:r>
        <w:rPr>
          <w:rFonts w:ascii="Times New Roman" w:eastAsia="Times New Roman" w:hAnsi="Times New Roman" w:cs="Times New Roman"/>
          <w:sz w:val="24"/>
          <w:szCs w:val="24"/>
          <w:lang w:val="en-US"/>
        </w:rPr>
        <w:t>among</w:t>
      </w:r>
      <w:r w:rsidRPr="007668D0">
        <w:rPr>
          <w:rFonts w:ascii="Times New Roman" w:eastAsia="Times New Roman" w:hAnsi="Times New Roman" w:cs="Times New Roman"/>
          <w:sz w:val="24"/>
          <w:szCs w:val="24"/>
          <w:lang w:val="en-US"/>
        </w:rPr>
        <w:t xml:space="preserve"> local offices, especially in the South, and </w:t>
      </w:r>
      <w:r>
        <w:rPr>
          <w:rFonts w:ascii="Times New Roman" w:eastAsia="Times New Roman" w:hAnsi="Times New Roman" w:cs="Times New Roman"/>
          <w:sz w:val="24"/>
          <w:szCs w:val="24"/>
          <w:lang w:val="en-US"/>
        </w:rPr>
        <w:t xml:space="preserve">at </w:t>
      </w:r>
      <w:r w:rsidRPr="007668D0">
        <w:rPr>
          <w:rFonts w:ascii="Times New Roman" w:eastAsia="Times New Roman" w:hAnsi="Times New Roman" w:cs="Times New Roman"/>
          <w:sz w:val="24"/>
          <w:szCs w:val="24"/>
          <w:lang w:val="en-US"/>
        </w:rPr>
        <w:t>the central headquarters</w:t>
      </w:r>
      <w:r>
        <w:rPr>
          <w:rFonts w:ascii="Times New Roman" w:eastAsia="Times New Roman" w:hAnsi="Times New Roman" w:cs="Times New Roman"/>
          <w:sz w:val="24"/>
          <w:szCs w:val="24"/>
          <w:lang w:val="en-US"/>
        </w:rPr>
        <w:t xml:space="preserve"> in Washington, D.C.</w:t>
      </w:r>
      <w:r w:rsidRPr="007668D0">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 xml:space="preserve"> which housed</w:t>
      </w:r>
      <w:r w:rsidRPr="007668D0">
        <w:rPr>
          <w:rFonts w:ascii="Times New Roman" w:eastAsia="Times New Roman" w:hAnsi="Times New Roman" w:cs="Times New Roman"/>
          <w:sz w:val="24"/>
          <w:szCs w:val="24"/>
          <w:lang w:val="en-US"/>
        </w:rPr>
        <w:t xml:space="preserve"> the FWP’s Office of Neg</w:t>
      </w:r>
      <w:r>
        <w:rPr>
          <w:rFonts w:ascii="Times New Roman" w:eastAsia="Times New Roman" w:hAnsi="Times New Roman" w:cs="Times New Roman"/>
          <w:sz w:val="24"/>
          <w:szCs w:val="24"/>
          <w:lang w:val="en-US"/>
        </w:rPr>
        <w:t>ro Affairs.</w:t>
      </w:r>
      <w:r w:rsidRPr="007668D0">
        <w:rPr>
          <w:rFonts w:ascii="Times New Roman" w:eastAsia="Times New Roman" w:hAnsi="Times New Roman" w:cs="Times New Roman"/>
          <w:sz w:val="24"/>
          <w:szCs w:val="24"/>
          <w:vertAlign w:val="superscript"/>
          <w:lang w:val="en-US"/>
        </w:rPr>
        <w:footnoteReference w:id="35"/>
      </w:r>
      <w:r w:rsidRPr="007668D0">
        <w:rPr>
          <w:rFonts w:ascii="Times New Roman" w:eastAsia="Times New Roman" w:hAnsi="Times New Roman" w:cs="Times New Roman"/>
          <w:sz w:val="24"/>
          <w:szCs w:val="24"/>
          <w:lang w:val="en-US"/>
        </w:rPr>
        <w:t xml:space="preserve"> The audience identified by the American Guide Series would mostly go unquestioned in </w:t>
      </w:r>
      <w:r w:rsidRPr="007668D0">
        <w:rPr>
          <w:rFonts w:ascii="Times New Roman" w:eastAsia="Times New Roman" w:hAnsi="Times New Roman" w:cs="Times New Roman"/>
          <w:sz w:val="24"/>
          <w:szCs w:val="24"/>
          <w:lang w:val="en-US"/>
        </w:rPr>
        <w:lastRenderedPageBreak/>
        <w:t xml:space="preserve">the SLHP; however, what the SLHP would not embrace was a celebratory tale of American progress and pluralism given the economic systems of </w:t>
      </w:r>
      <w:r>
        <w:rPr>
          <w:rFonts w:ascii="Times New Roman" w:eastAsia="Times New Roman" w:hAnsi="Times New Roman" w:cs="Times New Roman"/>
          <w:sz w:val="24"/>
          <w:szCs w:val="24"/>
          <w:lang w:val="en-US"/>
        </w:rPr>
        <w:t>inequality</w:t>
      </w:r>
      <w:r w:rsidRPr="007668D0">
        <w:rPr>
          <w:rFonts w:ascii="Times New Roman" w:eastAsia="Times New Roman" w:hAnsi="Times New Roman" w:cs="Times New Roman"/>
          <w:sz w:val="24"/>
          <w:szCs w:val="24"/>
          <w:lang w:val="en-US"/>
        </w:rPr>
        <w:t xml:space="preserve"> that shaped Southern life.</w:t>
      </w:r>
      <w:r w:rsidRPr="007668D0">
        <w:rPr>
          <w:rFonts w:ascii="Times New Roman" w:eastAsia="Times New Roman" w:hAnsi="Times New Roman" w:cs="Times New Roman"/>
          <w:sz w:val="24"/>
          <w:szCs w:val="24"/>
          <w:vertAlign w:val="superscript"/>
          <w:lang w:val="en-US"/>
        </w:rPr>
        <w:footnoteReference w:id="36"/>
      </w:r>
      <w:r w:rsidRPr="007668D0">
        <w:rPr>
          <w:rFonts w:ascii="Times New Roman" w:eastAsia="Times New Roman" w:hAnsi="Times New Roman" w:cs="Times New Roman"/>
          <w:sz w:val="24"/>
          <w:szCs w:val="24"/>
          <w:lang w:val="en-US"/>
        </w:rPr>
        <w:t xml:space="preserve"> </w:t>
      </w:r>
    </w:p>
    <w:p w14:paraId="14AE03F0" w14:textId="77777777" w:rsidR="000E67CB" w:rsidRPr="007668D0" w:rsidRDefault="000E67CB" w:rsidP="000E67CB">
      <w:pPr>
        <w:jc w:val="both"/>
        <w:rPr>
          <w:rFonts w:ascii="Times New Roman" w:eastAsia="Times New Roman" w:hAnsi="Times New Roman" w:cs="Times New Roman"/>
          <w:sz w:val="24"/>
          <w:szCs w:val="24"/>
          <w:lang w:val="en-US"/>
        </w:rPr>
      </w:pPr>
    </w:p>
    <w:p w14:paraId="72D9CDCD" w14:textId="77777777" w:rsidR="000E67CB" w:rsidRPr="007668D0" w:rsidRDefault="000E67CB" w:rsidP="000E67CB">
      <w:pPr>
        <w:jc w:val="both"/>
        <w:rPr>
          <w:rFonts w:ascii="Times New Roman" w:eastAsia="Times New Roman" w:hAnsi="Times New Roman" w:cs="Times New Roman"/>
          <w:i/>
          <w:sz w:val="24"/>
          <w:szCs w:val="24"/>
          <w:lang w:val="en-US"/>
        </w:rPr>
      </w:pPr>
      <w:r w:rsidRPr="007668D0">
        <w:rPr>
          <w:rFonts w:ascii="Times New Roman" w:eastAsia="Times New Roman" w:hAnsi="Times New Roman" w:cs="Times New Roman"/>
          <w:i/>
          <w:sz w:val="24"/>
          <w:szCs w:val="24"/>
          <w:lang w:val="en-US"/>
        </w:rPr>
        <w:t>Launching the SLHP</w:t>
      </w:r>
    </w:p>
    <w:p w14:paraId="28B9137B" w14:textId="77777777" w:rsidR="000E67CB" w:rsidRPr="007668D0" w:rsidRDefault="000E67CB" w:rsidP="000E67CB">
      <w:pPr>
        <w:jc w:val="both"/>
        <w:rPr>
          <w:rFonts w:ascii="Times New Roman" w:eastAsia="Times New Roman" w:hAnsi="Times New Roman" w:cs="Times New Roman"/>
          <w:i/>
          <w:sz w:val="24"/>
          <w:szCs w:val="24"/>
          <w:lang w:val="en-US"/>
        </w:rPr>
      </w:pPr>
    </w:p>
    <w:p w14:paraId="5F2D1FA3" w14:textId="36F16971" w:rsidR="000E67CB" w:rsidRPr="007668D0" w:rsidRDefault="000E67CB" w:rsidP="000E67CB">
      <w:p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The opportunity for the creation of the SLHP came during the </w:t>
      </w:r>
      <w:r w:rsidRPr="007668D0">
        <w:rPr>
          <w:rFonts w:ascii="Times New Roman" w:eastAsia="Times New Roman" w:hAnsi="Times New Roman" w:cs="Times New Roman"/>
          <w:sz w:val="24"/>
          <w:szCs w:val="24"/>
          <w:lang w:val="en-US"/>
        </w:rPr>
        <w:t>reorganiz</w:t>
      </w:r>
      <w:r>
        <w:rPr>
          <w:rFonts w:ascii="Times New Roman" w:eastAsia="Times New Roman" w:hAnsi="Times New Roman" w:cs="Times New Roman"/>
          <w:sz w:val="24"/>
          <w:szCs w:val="24"/>
          <w:lang w:val="en-US"/>
        </w:rPr>
        <w:t>ation of</w:t>
      </w:r>
      <w:r w:rsidRPr="007668D0">
        <w:rPr>
          <w:rFonts w:ascii="Times New Roman" w:eastAsia="Times New Roman" w:hAnsi="Times New Roman" w:cs="Times New Roman"/>
          <w:sz w:val="24"/>
          <w:szCs w:val="24"/>
          <w:lang w:val="en-US"/>
        </w:rPr>
        <w:t xml:space="preserve"> state bureaus under regional offices in 1937.</w:t>
      </w:r>
      <w:r>
        <w:rPr>
          <w:rFonts w:ascii="Times New Roman" w:eastAsia="Times New Roman" w:hAnsi="Times New Roman" w:cs="Times New Roman"/>
          <w:sz w:val="24"/>
          <w:szCs w:val="24"/>
          <w:lang w:val="en-US"/>
        </w:rPr>
        <w:t xml:space="preserve"> The FWP sought to </w:t>
      </w:r>
      <w:r w:rsidRPr="007668D0">
        <w:rPr>
          <w:rFonts w:ascii="Times New Roman" w:eastAsia="Times New Roman" w:hAnsi="Times New Roman" w:cs="Times New Roman"/>
          <w:sz w:val="24"/>
          <w:szCs w:val="24"/>
          <w:lang w:val="en-US"/>
        </w:rPr>
        <w:t>streamline the reporting hierarchy in order to expedite the completion of the</w:t>
      </w:r>
      <w:r>
        <w:rPr>
          <w:rFonts w:ascii="Times New Roman" w:eastAsia="Times New Roman" w:hAnsi="Times New Roman" w:cs="Times New Roman"/>
          <w:sz w:val="24"/>
          <w:szCs w:val="24"/>
          <w:lang w:val="en-US"/>
        </w:rPr>
        <w:t xml:space="preserve"> </w:t>
      </w:r>
      <w:r w:rsidRPr="007668D0">
        <w:rPr>
          <w:rFonts w:ascii="Times New Roman" w:eastAsia="Times New Roman" w:hAnsi="Times New Roman" w:cs="Times New Roman"/>
          <w:sz w:val="24"/>
          <w:szCs w:val="24"/>
          <w:lang w:val="en-US"/>
        </w:rPr>
        <w:t xml:space="preserve">Guidebooks and to reduce the </w:t>
      </w:r>
      <w:r w:rsidR="00E76DC0" w:rsidRPr="007668D0">
        <w:rPr>
          <w:rFonts w:ascii="Times New Roman" w:eastAsia="Times New Roman" w:hAnsi="Times New Roman" w:cs="Times New Roman"/>
          <w:sz w:val="24"/>
          <w:szCs w:val="24"/>
          <w:lang w:val="en-US"/>
        </w:rPr>
        <w:t>ever-growing</w:t>
      </w:r>
      <w:r>
        <w:rPr>
          <w:rFonts w:ascii="Times New Roman" w:eastAsia="Times New Roman" w:hAnsi="Times New Roman" w:cs="Times New Roman"/>
          <w:sz w:val="24"/>
          <w:szCs w:val="24"/>
          <w:lang w:val="en-US"/>
        </w:rPr>
        <w:t xml:space="preserve"> </w:t>
      </w:r>
      <w:r w:rsidRPr="007668D0">
        <w:rPr>
          <w:rFonts w:ascii="Times New Roman" w:eastAsia="Times New Roman" w:hAnsi="Times New Roman" w:cs="Times New Roman"/>
          <w:sz w:val="24"/>
          <w:szCs w:val="24"/>
          <w:lang w:val="en-US"/>
        </w:rPr>
        <w:t xml:space="preserve">number of conflicts between state-level workers and D.C. FWP officials were particularly keen on speeding up the process to get the </w:t>
      </w:r>
      <w:r>
        <w:rPr>
          <w:rFonts w:ascii="Times New Roman" w:eastAsia="Times New Roman" w:hAnsi="Times New Roman" w:cs="Times New Roman"/>
          <w:sz w:val="24"/>
          <w:szCs w:val="24"/>
          <w:lang w:val="en-US"/>
        </w:rPr>
        <w:t>Guidebooks</w:t>
      </w:r>
      <w:r w:rsidRPr="007668D0">
        <w:rPr>
          <w:rFonts w:ascii="Times New Roman" w:eastAsia="Times New Roman" w:hAnsi="Times New Roman" w:cs="Times New Roman"/>
          <w:sz w:val="24"/>
          <w:szCs w:val="24"/>
          <w:lang w:val="en-US"/>
        </w:rPr>
        <w:t xml:space="preserve"> to print as there was growing discontent by many politicians over the costs of such New Deal projects. It was in this reshuffling that </w:t>
      </w:r>
      <w:proofErr w:type="spellStart"/>
      <w:r w:rsidRPr="007668D0">
        <w:rPr>
          <w:rFonts w:ascii="Times New Roman" w:eastAsia="Times New Roman" w:hAnsi="Times New Roman" w:cs="Times New Roman"/>
          <w:sz w:val="24"/>
          <w:szCs w:val="24"/>
          <w:lang w:val="en-US"/>
        </w:rPr>
        <w:t>Alsberg</w:t>
      </w:r>
      <w:proofErr w:type="spellEnd"/>
      <w:r w:rsidRPr="007668D0">
        <w:rPr>
          <w:rFonts w:ascii="Times New Roman" w:eastAsia="Times New Roman" w:hAnsi="Times New Roman" w:cs="Times New Roman"/>
          <w:sz w:val="24"/>
          <w:szCs w:val="24"/>
          <w:lang w:val="en-US"/>
        </w:rPr>
        <w:t xml:space="preserve"> brought Couch in</w:t>
      </w:r>
      <w:r>
        <w:rPr>
          <w:rFonts w:ascii="Times New Roman" w:eastAsia="Times New Roman" w:hAnsi="Times New Roman" w:cs="Times New Roman"/>
          <w:sz w:val="24"/>
          <w:szCs w:val="24"/>
          <w:lang w:val="en-US"/>
        </w:rPr>
        <w:t>to</w:t>
      </w:r>
      <w:r w:rsidRPr="007668D0">
        <w:rPr>
          <w:rFonts w:ascii="Times New Roman" w:eastAsia="Times New Roman" w:hAnsi="Times New Roman" w:cs="Times New Roman"/>
          <w:sz w:val="24"/>
          <w:szCs w:val="24"/>
          <w:lang w:val="en-US"/>
        </w:rPr>
        <w:t xml:space="preserve"> the project. </w:t>
      </w:r>
    </w:p>
    <w:p w14:paraId="612394C4" w14:textId="77777777" w:rsidR="000E67CB" w:rsidRPr="007668D0" w:rsidRDefault="000E67CB" w:rsidP="000E67CB">
      <w:pPr>
        <w:jc w:val="both"/>
        <w:rPr>
          <w:rFonts w:ascii="Times New Roman" w:eastAsia="Times New Roman" w:hAnsi="Times New Roman" w:cs="Times New Roman"/>
          <w:sz w:val="24"/>
          <w:szCs w:val="24"/>
          <w:lang w:val="en-US"/>
        </w:rPr>
      </w:pPr>
    </w:p>
    <w:p w14:paraId="2D0F1A44" w14:textId="3CA220B5" w:rsidR="000E67CB" w:rsidRPr="007668D0" w:rsidRDefault="000E67CB" w:rsidP="000E67CB">
      <w:pPr>
        <w:jc w:val="both"/>
        <w:rPr>
          <w:rFonts w:ascii="Times New Roman" w:eastAsia="Times New Roman" w:hAnsi="Times New Roman" w:cs="Times New Roman"/>
          <w:sz w:val="24"/>
          <w:szCs w:val="24"/>
          <w:lang w:val="en-US"/>
        </w:rPr>
      </w:pPr>
      <w:r w:rsidRPr="007668D0">
        <w:rPr>
          <w:rFonts w:ascii="Times New Roman" w:eastAsia="Times New Roman" w:hAnsi="Times New Roman" w:cs="Times New Roman"/>
          <w:sz w:val="24"/>
          <w:szCs w:val="24"/>
          <w:lang w:val="en-US"/>
        </w:rPr>
        <w:t>Because of his far</w:t>
      </w:r>
      <w:r>
        <w:rPr>
          <w:rFonts w:ascii="Times New Roman" w:eastAsia="Times New Roman" w:hAnsi="Times New Roman" w:cs="Times New Roman"/>
          <w:sz w:val="24"/>
          <w:szCs w:val="24"/>
          <w:lang w:val="en-US"/>
        </w:rPr>
        <w:t>-</w:t>
      </w:r>
      <w:r w:rsidRPr="007668D0">
        <w:rPr>
          <w:rFonts w:ascii="Times New Roman" w:eastAsia="Times New Roman" w:hAnsi="Times New Roman" w:cs="Times New Roman"/>
          <w:sz w:val="24"/>
          <w:szCs w:val="24"/>
          <w:lang w:val="en-US"/>
        </w:rPr>
        <w:t xml:space="preserve">reaching knowledge of </w:t>
      </w:r>
      <w:r>
        <w:rPr>
          <w:rFonts w:ascii="Times New Roman" w:eastAsia="Times New Roman" w:hAnsi="Times New Roman" w:cs="Times New Roman"/>
          <w:sz w:val="24"/>
          <w:szCs w:val="24"/>
          <w:lang w:val="en-US"/>
        </w:rPr>
        <w:t>the Tar Heel state’s</w:t>
      </w:r>
      <w:r w:rsidRPr="007668D0">
        <w:rPr>
          <w:rFonts w:ascii="Times New Roman" w:eastAsia="Times New Roman" w:hAnsi="Times New Roman" w:cs="Times New Roman"/>
          <w:sz w:val="24"/>
          <w:szCs w:val="24"/>
          <w:lang w:val="en-US"/>
        </w:rPr>
        <w:t xml:space="preserve"> culture and history as Director of UNC Press, Couch was called on to consult on North Carolina</w:t>
      </w:r>
      <w:r>
        <w:rPr>
          <w:rFonts w:ascii="Times New Roman" w:eastAsia="Times New Roman" w:hAnsi="Times New Roman" w:cs="Times New Roman"/>
          <w:sz w:val="24"/>
          <w:szCs w:val="24"/>
          <w:lang w:val="en-US"/>
        </w:rPr>
        <w:t>-</w:t>
      </w:r>
      <w:r w:rsidRPr="007668D0">
        <w:rPr>
          <w:rFonts w:ascii="Times New Roman" w:eastAsia="Times New Roman" w:hAnsi="Times New Roman" w:cs="Times New Roman"/>
          <w:sz w:val="24"/>
          <w:szCs w:val="24"/>
          <w:lang w:val="en-US"/>
        </w:rPr>
        <w:t xml:space="preserve">focused projects, ultimately leading to his position as the Associate Director of the N.C. Writers Project. Couch’s editorial prowess and vast network of acclaimed writers and scholars quickly gained him recognition from DC, especially </w:t>
      </w:r>
      <w:r>
        <w:rPr>
          <w:rFonts w:ascii="Times New Roman" w:eastAsia="Times New Roman" w:hAnsi="Times New Roman" w:cs="Times New Roman"/>
          <w:sz w:val="24"/>
          <w:szCs w:val="24"/>
          <w:lang w:val="en-US"/>
        </w:rPr>
        <w:t xml:space="preserve">from </w:t>
      </w:r>
      <w:r w:rsidRPr="007668D0">
        <w:rPr>
          <w:rFonts w:ascii="Times New Roman" w:eastAsia="Times New Roman" w:hAnsi="Times New Roman" w:cs="Times New Roman"/>
          <w:sz w:val="24"/>
          <w:szCs w:val="24"/>
          <w:lang w:val="en-US"/>
        </w:rPr>
        <w:t xml:space="preserve">Henry </w:t>
      </w:r>
      <w:proofErr w:type="spellStart"/>
      <w:r w:rsidRPr="007668D0">
        <w:rPr>
          <w:rFonts w:ascii="Times New Roman" w:eastAsia="Times New Roman" w:hAnsi="Times New Roman" w:cs="Times New Roman"/>
          <w:sz w:val="24"/>
          <w:szCs w:val="24"/>
          <w:lang w:val="en-US"/>
        </w:rPr>
        <w:t>Alsberg</w:t>
      </w:r>
      <w:proofErr w:type="spellEnd"/>
      <w:r w:rsidRPr="007668D0">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With the</w:t>
      </w:r>
      <w:r w:rsidRPr="007668D0">
        <w:rPr>
          <w:rFonts w:ascii="Times New Roman" w:eastAsia="Times New Roman" w:hAnsi="Times New Roman" w:cs="Times New Roman"/>
          <w:sz w:val="24"/>
          <w:szCs w:val="24"/>
          <w:lang w:val="en-US"/>
        </w:rPr>
        <w:t xml:space="preserve"> reorganization of the FWP, Couch moved into a central leadership position as the Regional Director of the Southeast states, including Alabama, Georgia, Florida, North Carolina, South Carolina, Tennessee, and Virginia, at the bequest of </w:t>
      </w:r>
      <w:proofErr w:type="spellStart"/>
      <w:r w:rsidRPr="007668D0">
        <w:rPr>
          <w:rFonts w:ascii="Times New Roman" w:eastAsia="Times New Roman" w:hAnsi="Times New Roman" w:cs="Times New Roman"/>
          <w:sz w:val="24"/>
          <w:szCs w:val="24"/>
          <w:lang w:val="en-US"/>
        </w:rPr>
        <w:t>Alsberg</w:t>
      </w:r>
      <w:proofErr w:type="spellEnd"/>
      <w:r w:rsidRPr="007668D0">
        <w:rPr>
          <w:rFonts w:ascii="Times New Roman" w:eastAsia="Times New Roman" w:hAnsi="Times New Roman" w:cs="Times New Roman"/>
          <w:sz w:val="24"/>
          <w:szCs w:val="24"/>
          <w:lang w:val="en-US"/>
        </w:rPr>
        <w:t>.</w:t>
      </w:r>
      <w:r w:rsidRPr="007668D0">
        <w:rPr>
          <w:rFonts w:ascii="Times New Roman" w:eastAsia="Times New Roman" w:hAnsi="Times New Roman" w:cs="Times New Roman"/>
          <w:sz w:val="24"/>
          <w:szCs w:val="24"/>
          <w:vertAlign w:val="superscript"/>
          <w:lang w:val="en-US"/>
        </w:rPr>
        <w:footnoteReference w:id="37"/>
      </w:r>
      <w:r w:rsidRPr="007668D0">
        <w:rPr>
          <w:rFonts w:ascii="Times New Roman" w:eastAsia="Times New Roman" w:hAnsi="Times New Roman" w:cs="Times New Roman"/>
          <w:sz w:val="24"/>
          <w:szCs w:val="24"/>
          <w:lang w:val="en-US"/>
        </w:rPr>
        <w:t xml:space="preserve"> With one foot in the federal government and one foot in academia, as the director of the South’s most prominent press, Couch was in a position to pursue his new approach to documenting s</w:t>
      </w:r>
      <w:r>
        <w:rPr>
          <w:rFonts w:ascii="Times New Roman" w:eastAsia="Times New Roman" w:hAnsi="Times New Roman" w:cs="Times New Roman"/>
          <w:sz w:val="24"/>
          <w:szCs w:val="24"/>
          <w:lang w:val="en-US"/>
        </w:rPr>
        <w:t xml:space="preserve">ocial lives. His approach </w:t>
      </w:r>
      <w:r w:rsidRPr="007668D0">
        <w:rPr>
          <w:rFonts w:ascii="Times New Roman" w:eastAsia="Times New Roman" w:hAnsi="Times New Roman" w:cs="Times New Roman"/>
          <w:sz w:val="24"/>
          <w:szCs w:val="24"/>
          <w:lang w:val="en-US"/>
        </w:rPr>
        <w:t>help</w:t>
      </w:r>
      <w:r>
        <w:rPr>
          <w:rFonts w:ascii="Times New Roman" w:eastAsia="Times New Roman" w:hAnsi="Times New Roman" w:cs="Times New Roman"/>
          <w:sz w:val="24"/>
          <w:szCs w:val="24"/>
          <w:lang w:val="en-US"/>
        </w:rPr>
        <w:t>ed</w:t>
      </w:r>
      <w:r w:rsidRPr="007668D0">
        <w:rPr>
          <w:rFonts w:ascii="Times New Roman" w:eastAsia="Times New Roman" w:hAnsi="Times New Roman" w:cs="Times New Roman"/>
          <w:sz w:val="24"/>
          <w:szCs w:val="24"/>
          <w:lang w:val="en-US"/>
        </w:rPr>
        <w:t xml:space="preserve"> to move the Southeast region of the FWP away from the American Guidebooks, which used the genre of travel guides to create authorial expertise about place and culture, to what he saw as a new literary genre</w:t>
      </w:r>
      <w:r>
        <w:rPr>
          <w:rFonts w:ascii="Times New Roman" w:eastAsia="Times New Roman" w:hAnsi="Times New Roman" w:cs="Times New Roman"/>
          <w:sz w:val="24"/>
          <w:szCs w:val="24"/>
          <w:lang w:val="en-US"/>
        </w:rPr>
        <w:t>. He would come to call this genre “life histories” as they relied on South</w:t>
      </w:r>
      <w:r w:rsidRPr="007668D0">
        <w:rPr>
          <w:rFonts w:ascii="Times New Roman" w:eastAsia="Times New Roman" w:hAnsi="Times New Roman" w:cs="Times New Roman"/>
          <w:sz w:val="24"/>
          <w:szCs w:val="24"/>
          <w:lang w:val="en-US"/>
        </w:rPr>
        <w:t>erners</w:t>
      </w:r>
      <w:r>
        <w:rPr>
          <w:rFonts w:ascii="Times New Roman" w:eastAsia="Times New Roman" w:hAnsi="Times New Roman" w:cs="Times New Roman"/>
          <w:sz w:val="24"/>
          <w:szCs w:val="24"/>
          <w:lang w:val="en-US"/>
        </w:rPr>
        <w:t>’</w:t>
      </w:r>
      <w:r w:rsidRPr="007668D0">
        <w:rPr>
          <w:rFonts w:ascii="Times New Roman" w:eastAsia="Times New Roman" w:hAnsi="Times New Roman" w:cs="Times New Roman"/>
          <w:sz w:val="24"/>
          <w:szCs w:val="24"/>
          <w:lang w:val="en-US"/>
        </w:rPr>
        <w:t xml:space="preserve"> own stories about their lives to portray ideas about the culture of the South. </w:t>
      </w:r>
    </w:p>
    <w:p w14:paraId="376F6E3B" w14:textId="77777777" w:rsidR="000E67CB" w:rsidRPr="007668D0" w:rsidRDefault="000E67CB" w:rsidP="000E67CB">
      <w:pPr>
        <w:jc w:val="both"/>
        <w:rPr>
          <w:rFonts w:ascii="Times New Roman" w:eastAsia="Times New Roman" w:hAnsi="Times New Roman" w:cs="Times New Roman"/>
          <w:sz w:val="24"/>
          <w:szCs w:val="24"/>
          <w:lang w:val="en-US"/>
        </w:rPr>
      </w:pPr>
    </w:p>
    <w:p w14:paraId="1531BEF2" w14:textId="444A60DA" w:rsidR="006F70FD" w:rsidRDefault="000E67CB" w:rsidP="000E67CB">
      <w:pPr>
        <w:jc w:val="both"/>
        <w:rPr>
          <w:ins w:id="0" w:author="Tilton, Lauren" w:date="2021-03-01T20:27:00Z"/>
          <w:rFonts w:ascii="Times New Roman" w:eastAsia="Times New Roman" w:hAnsi="Times New Roman" w:cs="Times New Roman"/>
          <w:sz w:val="24"/>
          <w:szCs w:val="24"/>
          <w:lang w:val="en-US"/>
        </w:rPr>
      </w:pPr>
      <w:r w:rsidRPr="007668D0">
        <w:rPr>
          <w:rFonts w:ascii="Times New Roman" w:eastAsia="Times New Roman" w:hAnsi="Times New Roman" w:cs="Times New Roman"/>
          <w:sz w:val="24"/>
          <w:szCs w:val="24"/>
          <w:lang w:val="en-US"/>
        </w:rPr>
        <w:t xml:space="preserve">While Couch shepherded the Guidebooks with great care in his new role, his passion was solving the problems of the American South, which was not the goal of Guidebooks </w:t>
      </w:r>
      <w:r>
        <w:rPr>
          <w:rFonts w:ascii="Times New Roman" w:eastAsia="Times New Roman" w:hAnsi="Times New Roman" w:cs="Times New Roman"/>
          <w:sz w:val="24"/>
          <w:szCs w:val="24"/>
          <w:lang w:val="en-US"/>
        </w:rPr>
        <w:t>that</w:t>
      </w:r>
      <w:r w:rsidRPr="007668D0">
        <w:rPr>
          <w:rFonts w:ascii="Times New Roman" w:eastAsia="Times New Roman" w:hAnsi="Times New Roman" w:cs="Times New Roman"/>
          <w:sz w:val="24"/>
          <w:szCs w:val="24"/>
          <w:lang w:val="en-US"/>
        </w:rPr>
        <w:t xml:space="preserve"> aimed to celebrate and entice readers to celebrate America through leisure and consumerism. Instead Couch was </w:t>
      </w:r>
      <w:r w:rsidRPr="007668D0">
        <w:rPr>
          <w:rFonts w:ascii="Times New Roman" w:eastAsia="Times New Roman" w:hAnsi="Times New Roman" w:cs="Times New Roman"/>
          <w:sz w:val="24"/>
          <w:szCs w:val="24"/>
          <w:lang w:val="en-US"/>
        </w:rPr>
        <w:lastRenderedPageBreak/>
        <w:t>interested in intervening in debates over how to capture and document social life that emerged from sociology’s use of numbers and statistics</w:t>
      </w:r>
      <w:r w:rsidR="00E76DC0">
        <w:rPr>
          <w:rFonts w:ascii="Times New Roman" w:eastAsia="Times New Roman" w:hAnsi="Times New Roman" w:cs="Times New Roman"/>
          <w:sz w:val="24"/>
          <w:szCs w:val="24"/>
          <w:lang w:val="en-US"/>
        </w:rPr>
        <w:t xml:space="preserve"> often procured through surveys</w:t>
      </w:r>
      <w:r w:rsidRPr="007668D0">
        <w:rPr>
          <w:rFonts w:ascii="Times New Roman" w:eastAsia="Times New Roman" w:hAnsi="Times New Roman" w:cs="Times New Roman"/>
          <w:sz w:val="24"/>
          <w:szCs w:val="24"/>
          <w:lang w:val="en-US"/>
        </w:rPr>
        <w:t>, anthropology’s method of ethnography, folklor</w:t>
      </w:r>
      <w:r>
        <w:rPr>
          <w:rFonts w:ascii="Times New Roman" w:eastAsia="Times New Roman" w:hAnsi="Times New Roman" w:cs="Times New Roman"/>
          <w:sz w:val="24"/>
          <w:szCs w:val="24"/>
          <w:lang w:val="en-US"/>
        </w:rPr>
        <w:t>e’s</w:t>
      </w:r>
      <w:r w:rsidRPr="007668D0">
        <w:rPr>
          <w:rFonts w:ascii="Times New Roman" w:eastAsia="Times New Roman" w:hAnsi="Times New Roman" w:cs="Times New Roman"/>
          <w:sz w:val="24"/>
          <w:szCs w:val="24"/>
          <w:lang w:val="en-US"/>
        </w:rPr>
        <w:t xml:space="preserve"> privileging of first-hand stories, and the increasingly broad category of “social documentary” used by artists and authors. Couch questioned how fields such as sociology reduced social conditions to statistics and thereby squandered an opportunity to actually share the experiences of people through narrative storytelling written for a broader reading public.</w:t>
      </w:r>
      <w:r w:rsidRPr="007668D0">
        <w:rPr>
          <w:rFonts w:ascii="Times New Roman" w:eastAsia="Times New Roman" w:hAnsi="Times New Roman" w:cs="Times New Roman"/>
          <w:sz w:val="24"/>
          <w:szCs w:val="24"/>
          <w:vertAlign w:val="superscript"/>
          <w:lang w:val="en-US"/>
        </w:rPr>
        <w:footnoteReference w:id="38"/>
      </w:r>
      <w:r w:rsidRPr="007668D0">
        <w:rPr>
          <w:rFonts w:ascii="Times New Roman" w:eastAsia="Times New Roman" w:hAnsi="Times New Roman" w:cs="Times New Roman"/>
          <w:sz w:val="24"/>
          <w:szCs w:val="24"/>
          <w:lang w:val="en-US"/>
        </w:rPr>
        <w:t xml:space="preserve"> </w:t>
      </w:r>
    </w:p>
    <w:p w14:paraId="60D24C44" w14:textId="77777777" w:rsidR="006F70FD" w:rsidRDefault="006F70FD" w:rsidP="000E67CB">
      <w:pPr>
        <w:jc w:val="both"/>
        <w:rPr>
          <w:ins w:id="1" w:author="Tilton, Lauren" w:date="2021-03-01T20:27:00Z"/>
          <w:rFonts w:ascii="Times New Roman" w:eastAsia="Times New Roman" w:hAnsi="Times New Roman" w:cs="Times New Roman"/>
          <w:sz w:val="24"/>
          <w:szCs w:val="24"/>
          <w:lang w:val="en-US"/>
        </w:rPr>
      </w:pPr>
    </w:p>
    <w:p w14:paraId="48E4AADE" w14:textId="2F3EAE07" w:rsidR="000E67CB" w:rsidRPr="007668D0" w:rsidRDefault="000E67CB" w:rsidP="000E67CB">
      <w:pPr>
        <w:jc w:val="both"/>
        <w:rPr>
          <w:rFonts w:ascii="Times New Roman" w:eastAsia="Times New Roman" w:hAnsi="Times New Roman" w:cs="Times New Roman"/>
          <w:sz w:val="24"/>
          <w:szCs w:val="24"/>
          <w:lang w:val="en-US"/>
        </w:rPr>
      </w:pPr>
      <w:r w:rsidRPr="007668D0">
        <w:rPr>
          <w:rFonts w:ascii="Times New Roman" w:eastAsia="Times New Roman" w:hAnsi="Times New Roman" w:cs="Times New Roman"/>
          <w:sz w:val="24"/>
          <w:szCs w:val="24"/>
          <w:lang w:val="en-US"/>
        </w:rPr>
        <w:t>He was also critical of folklore’s romanticization of the quotidian at the expense of investigation</w:t>
      </w:r>
      <w:r w:rsidR="006F70FD">
        <w:rPr>
          <w:rFonts w:ascii="Times New Roman" w:eastAsia="Times New Roman" w:hAnsi="Times New Roman" w:cs="Times New Roman"/>
          <w:sz w:val="24"/>
          <w:szCs w:val="24"/>
          <w:lang w:val="en-US"/>
        </w:rPr>
        <w:t>s</w:t>
      </w:r>
      <w:r w:rsidRPr="007668D0">
        <w:rPr>
          <w:rFonts w:ascii="Times New Roman" w:eastAsia="Times New Roman" w:hAnsi="Times New Roman" w:cs="Times New Roman"/>
          <w:sz w:val="24"/>
          <w:szCs w:val="24"/>
          <w:lang w:val="en-US"/>
        </w:rPr>
        <w:t xml:space="preserve"> of larger structural social issues; a process that also often reduced peopl</w:t>
      </w:r>
      <w:r>
        <w:rPr>
          <w:rFonts w:ascii="Times New Roman" w:eastAsia="Times New Roman" w:hAnsi="Times New Roman" w:cs="Times New Roman"/>
          <w:sz w:val="24"/>
          <w:szCs w:val="24"/>
          <w:lang w:val="en-US"/>
        </w:rPr>
        <w:t>e’s lives to nostalgia and quaint</w:t>
      </w:r>
      <w:r w:rsidRPr="007668D0">
        <w:rPr>
          <w:rFonts w:ascii="Times New Roman" w:eastAsia="Times New Roman" w:hAnsi="Times New Roman" w:cs="Times New Roman"/>
          <w:sz w:val="24"/>
          <w:szCs w:val="24"/>
          <w:lang w:val="en-US"/>
        </w:rPr>
        <w:t xml:space="preserve"> folkways that reified</w:t>
      </w:r>
      <w:r>
        <w:rPr>
          <w:rFonts w:ascii="Times New Roman" w:eastAsia="Times New Roman" w:hAnsi="Times New Roman" w:cs="Times New Roman"/>
          <w:sz w:val="24"/>
          <w:szCs w:val="24"/>
          <w:lang w:val="en-US"/>
        </w:rPr>
        <w:t xml:space="preserve"> the</w:t>
      </w:r>
      <w:r w:rsidRPr="007668D0">
        <w:rPr>
          <w:rFonts w:ascii="Times New Roman" w:eastAsia="Times New Roman" w:hAnsi="Times New Roman" w:cs="Times New Roman"/>
          <w:sz w:val="24"/>
          <w:szCs w:val="24"/>
          <w:lang w:val="en-US"/>
        </w:rPr>
        <w:t xml:space="preserve"> anti-modern and simple-minded stereotypes of the region.</w:t>
      </w:r>
      <w:r w:rsidR="00297873" w:rsidRPr="007668D0">
        <w:rPr>
          <w:rFonts w:ascii="Times New Roman" w:eastAsia="Times New Roman" w:hAnsi="Times New Roman" w:cs="Times New Roman"/>
          <w:sz w:val="24"/>
          <w:szCs w:val="24"/>
          <w:lang w:val="en-US"/>
        </w:rPr>
        <w:t xml:space="preserve"> </w:t>
      </w:r>
      <w:r w:rsidRPr="007668D0">
        <w:rPr>
          <w:rFonts w:ascii="Times New Roman" w:eastAsia="Times New Roman" w:hAnsi="Times New Roman" w:cs="Times New Roman"/>
          <w:sz w:val="24"/>
          <w:szCs w:val="24"/>
          <w:lang w:val="en-US"/>
        </w:rPr>
        <w:t xml:space="preserve">While he was persuaded by the descriptive writing </w:t>
      </w:r>
      <w:r>
        <w:rPr>
          <w:rFonts w:ascii="Times New Roman" w:eastAsia="Times New Roman" w:hAnsi="Times New Roman" w:cs="Times New Roman"/>
          <w:sz w:val="24"/>
          <w:szCs w:val="24"/>
          <w:lang w:val="en-US"/>
        </w:rPr>
        <w:t>that</w:t>
      </w:r>
      <w:r w:rsidRPr="007668D0">
        <w:rPr>
          <w:rFonts w:ascii="Times New Roman" w:eastAsia="Times New Roman" w:hAnsi="Times New Roman" w:cs="Times New Roman"/>
          <w:sz w:val="24"/>
          <w:szCs w:val="24"/>
          <w:lang w:val="en-US"/>
        </w:rPr>
        <w:t xml:space="preserve"> ethnography used to document a subject’s surroundings, he felt this method privileged the voice of the scholar over the research subject. In line with social documentarians, he argued that new methods were needed to accurately illustrate people’s lived realities, and for him this meant combining academic concepts with literary expression to identify the conditions of the South in order to assess how to address the region’s challenges. Therefore, Couch quickly began to use his position and political capital to advocate for t</w:t>
      </w:r>
      <w:r>
        <w:rPr>
          <w:rFonts w:ascii="Times New Roman" w:eastAsia="Times New Roman" w:hAnsi="Times New Roman" w:cs="Times New Roman"/>
          <w:sz w:val="24"/>
          <w:szCs w:val="24"/>
          <w:lang w:val="en-US"/>
        </w:rPr>
        <w:t>he creation of just such a</w:t>
      </w:r>
      <w:r w:rsidRPr="007668D0">
        <w:rPr>
          <w:rFonts w:ascii="Times New Roman" w:eastAsia="Times New Roman" w:hAnsi="Times New Roman" w:cs="Times New Roman"/>
          <w:sz w:val="24"/>
          <w:szCs w:val="24"/>
          <w:lang w:val="en-US"/>
        </w:rPr>
        <w:t xml:space="preserve"> new project in the FWP. </w:t>
      </w:r>
    </w:p>
    <w:p w14:paraId="077BF3E6" w14:textId="77777777" w:rsidR="000E67CB" w:rsidRPr="007668D0" w:rsidRDefault="000E67CB" w:rsidP="000E67CB">
      <w:pPr>
        <w:jc w:val="both"/>
        <w:rPr>
          <w:rFonts w:ascii="Times New Roman" w:eastAsia="Times New Roman" w:hAnsi="Times New Roman" w:cs="Times New Roman"/>
          <w:sz w:val="24"/>
          <w:szCs w:val="24"/>
          <w:lang w:val="en-US"/>
        </w:rPr>
      </w:pPr>
    </w:p>
    <w:p w14:paraId="39486B96" w14:textId="349E0B35" w:rsidR="000E67CB" w:rsidRPr="007668D0" w:rsidRDefault="000E67CB" w:rsidP="000E67CB">
      <w:pPr>
        <w:jc w:val="both"/>
        <w:rPr>
          <w:rFonts w:ascii="Times New Roman" w:eastAsia="Times New Roman" w:hAnsi="Times New Roman" w:cs="Times New Roman"/>
          <w:sz w:val="24"/>
          <w:szCs w:val="24"/>
          <w:lang w:val="en-US"/>
        </w:rPr>
      </w:pPr>
      <w:r w:rsidRPr="007668D0">
        <w:rPr>
          <w:rFonts w:ascii="Times New Roman" w:eastAsia="Times New Roman" w:hAnsi="Times New Roman" w:cs="Times New Roman"/>
          <w:sz w:val="24"/>
          <w:szCs w:val="24"/>
          <w:lang w:val="en-US"/>
        </w:rPr>
        <w:t xml:space="preserve">“Somehow they must be given representation, somehow they must be given voice and allowed to speak, in their essential character,” Couch argued. If they could speak, he reasoned, communities could help reshape how the nation understood them. In order to capture the voice of the people in their own words, he proposed that the FWP develop a new method of social documentation called “life histories” that </w:t>
      </w:r>
      <w:r w:rsidR="006F70FD">
        <w:rPr>
          <w:rFonts w:ascii="Times New Roman" w:eastAsia="Times New Roman" w:hAnsi="Times New Roman" w:cs="Times New Roman"/>
          <w:sz w:val="24"/>
          <w:szCs w:val="24"/>
          <w:lang w:val="en-US"/>
        </w:rPr>
        <w:t>could then be used to</w:t>
      </w:r>
      <w:r w:rsidR="00983A48">
        <w:rPr>
          <w:rFonts w:ascii="Times New Roman" w:eastAsia="Times New Roman" w:hAnsi="Times New Roman" w:cs="Times New Roman"/>
          <w:sz w:val="24"/>
          <w:szCs w:val="24"/>
          <w:lang w:val="en-US"/>
        </w:rPr>
        <w:t xml:space="preserve"> </w:t>
      </w:r>
      <w:r w:rsidRPr="007668D0">
        <w:rPr>
          <w:rFonts w:ascii="Times New Roman" w:eastAsia="Times New Roman" w:hAnsi="Times New Roman" w:cs="Times New Roman"/>
          <w:sz w:val="24"/>
          <w:szCs w:val="24"/>
          <w:lang w:val="en-US"/>
        </w:rPr>
        <w:t xml:space="preserve">document the voices of </w:t>
      </w:r>
      <w:r>
        <w:rPr>
          <w:rFonts w:ascii="Times New Roman" w:eastAsia="Times New Roman" w:hAnsi="Times New Roman" w:cs="Times New Roman"/>
          <w:sz w:val="24"/>
          <w:szCs w:val="24"/>
          <w:lang w:val="en-US"/>
        </w:rPr>
        <w:t>South</w:t>
      </w:r>
      <w:r w:rsidRPr="007668D0">
        <w:rPr>
          <w:rFonts w:ascii="Times New Roman" w:eastAsia="Times New Roman" w:hAnsi="Times New Roman" w:cs="Times New Roman"/>
          <w:sz w:val="24"/>
          <w:szCs w:val="24"/>
          <w:lang w:val="en-US"/>
        </w:rPr>
        <w:t xml:space="preserve">erners. He believed that such stories would be of great interest to a general readership already primed by the literary marketplace to </w:t>
      </w:r>
      <w:r>
        <w:rPr>
          <w:rFonts w:ascii="Times New Roman" w:eastAsia="Times New Roman" w:hAnsi="Times New Roman" w:cs="Times New Roman"/>
          <w:sz w:val="24"/>
          <w:szCs w:val="24"/>
          <w:lang w:val="en-US"/>
        </w:rPr>
        <w:t>purchase</w:t>
      </w:r>
      <w:r w:rsidRPr="007668D0">
        <w:rPr>
          <w:rFonts w:ascii="Times New Roman" w:eastAsia="Times New Roman" w:hAnsi="Times New Roman" w:cs="Times New Roman"/>
          <w:sz w:val="24"/>
          <w:szCs w:val="24"/>
          <w:lang w:val="en-US"/>
        </w:rPr>
        <w:t xml:space="preserve"> stories about the South. Unlike the Southern Literary Renaissance though,</w:t>
      </w:r>
      <w:r>
        <w:rPr>
          <w:rFonts w:ascii="Times New Roman" w:eastAsia="Times New Roman" w:hAnsi="Times New Roman" w:cs="Times New Roman"/>
          <w:sz w:val="24"/>
          <w:szCs w:val="24"/>
          <w:lang w:val="en-US"/>
        </w:rPr>
        <w:t xml:space="preserve"> </w:t>
      </w:r>
      <w:r w:rsidRPr="007668D0">
        <w:rPr>
          <w:rFonts w:ascii="Times New Roman" w:eastAsia="Times New Roman" w:hAnsi="Times New Roman" w:cs="Times New Roman"/>
          <w:sz w:val="24"/>
          <w:szCs w:val="24"/>
          <w:lang w:val="en-US"/>
        </w:rPr>
        <w:t>life histories could paint a richer and more nuanced picture of Southern life that</w:t>
      </w:r>
      <w:r>
        <w:rPr>
          <w:rFonts w:ascii="Times New Roman" w:eastAsia="Times New Roman" w:hAnsi="Times New Roman" w:cs="Times New Roman"/>
          <w:sz w:val="24"/>
          <w:szCs w:val="24"/>
          <w:lang w:val="en-US"/>
        </w:rPr>
        <w:t>, Couch hoped,</w:t>
      </w:r>
      <w:r w:rsidRPr="007668D0">
        <w:rPr>
          <w:rFonts w:ascii="Times New Roman" w:eastAsia="Times New Roman" w:hAnsi="Times New Roman" w:cs="Times New Roman"/>
          <w:sz w:val="24"/>
          <w:szCs w:val="24"/>
          <w:lang w:val="en-US"/>
        </w:rPr>
        <w:t xml:space="preserve"> could spark the type of social change he saw as necessary to address the issues plaguing the region. </w:t>
      </w:r>
    </w:p>
    <w:p w14:paraId="2A5439B4" w14:textId="77777777" w:rsidR="000E67CB" w:rsidRPr="007668D0" w:rsidRDefault="000E67CB" w:rsidP="000E67CB">
      <w:pPr>
        <w:jc w:val="both"/>
        <w:rPr>
          <w:rFonts w:ascii="Times New Roman" w:eastAsia="Times New Roman" w:hAnsi="Times New Roman" w:cs="Times New Roman"/>
          <w:sz w:val="24"/>
          <w:szCs w:val="24"/>
          <w:lang w:val="en-US"/>
        </w:rPr>
      </w:pPr>
    </w:p>
    <w:p w14:paraId="7C366A8E" w14:textId="77777777" w:rsidR="000E67CB" w:rsidRPr="007668D0" w:rsidRDefault="000E67CB" w:rsidP="000E67CB">
      <w:pPr>
        <w:jc w:val="both"/>
        <w:rPr>
          <w:rFonts w:ascii="Times New Roman" w:eastAsia="Times New Roman" w:hAnsi="Times New Roman" w:cs="Times New Roman"/>
          <w:sz w:val="24"/>
          <w:szCs w:val="24"/>
          <w:lang w:val="en-US"/>
        </w:rPr>
      </w:pPr>
      <w:r w:rsidRPr="007668D0">
        <w:rPr>
          <w:rFonts w:ascii="Times New Roman" w:eastAsia="Times New Roman" w:hAnsi="Times New Roman" w:cs="Times New Roman"/>
          <w:sz w:val="24"/>
          <w:szCs w:val="24"/>
          <w:lang w:val="en-US"/>
        </w:rPr>
        <w:t xml:space="preserve">According to Couch, these stories would offer “a human point of view” through written narratives that revealed the interviewee as a “living person who has a past and present” rather than reduced to a few data points in a series of statistics that treated “subjects as abstractions” as often practiced by IRSS scholars and the quantitative school of </w:t>
      </w:r>
      <w:r>
        <w:rPr>
          <w:rFonts w:ascii="Times New Roman" w:eastAsia="Times New Roman" w:hAnsi="Times New Roman" w:cs="Times New Roman"/>
          <w:sz w:val="24"/>
          <w:szCs w:val="24"/>
          <w:lang w:val="en-US"/>
        </w:rPr>
        <w:t>S</w:t>
      </w:r>
      <w:r w:rsidRPr="007668D0">
        <w:rPr>
          <w:rFonts w:ascii="Times New Roman" w:eastAsia="Times New Roman" w:hAnsi="Times New Roman" w:cs="Times New Roman"/>
          <w:sz w:val="24"/>
          <w:szCs w:val="24"/>
          <w:lang w:val="en-US"/>
        </w:rPr>
        <w:t>ociology.</w:t>
      </w:r>
      <w:r w:rsidRPr="007668D0">
        <w:rPr>
          <w:rFonts w:ascii="Times New Roman" w:eastAsia="Times New Roman" w:hAnsi="Times New Roman" w:cs="Times New Roman"/>
          <w:sz w:val="24"/>
          <w:szCs w:val="24"/>
          <w:vertAlign w:val="superscript"/>
          <w:lang w:val="en-US"/>
        </w:rPr>
        <w:footnoteReference w:id="39"/>
      </w:r>
      <w:r>
        <w:rPr>
          <w:rFonts w:ascii="Times New Roman" w:eastAsia="Times New Roman" w:hAnsi="Times New Roman" w:cs="Times New Roman"/>
          <w:sz w:val="24"/>
          <w:szCs w:val="24"/>
          <w:lang w:val="en-US"/>
        </w:rPr>
        <w:t xml:space="preserve"> </w:t>
      </w:r>
      <w:r w:rsidRPr="007668D0">
        <w:rPr>
          <w:rFonts w:ascii="Times New Roman" w:eastAsia="Times New Roman" w:hAnsi="Times New Roman" w:cs="Times New Roman"/>
          <w:sz w:val="24"/>
          <w:szCs w:val="24"/>
          <w:lang w:val="en-US"/>
        </w:rPr>
        <w:t xml:space="preserve">The life histories could then be </w:t>
      </w:r>
      <w:r w:rsidRPr="007668D0">
        <w:rPr>
          <w:rFonts w:ascii="Times New Roman" w:eastAsia="Times New Roman" w:hAnsi="Times New Roman" w:cs="Times New Roman"/>
          <w:sz w:val="24"/>
          <w:szCs w:val="24"/>
          <w:lang w:val="en-US"/>
        </w:rPr>
        <w:lastRenderedPageBreak/>
        <w:t>published by UNC Press, just like the North Carolina Guidebook.</w:t>
      </w:r>
      <w:r>
        <w:rPr>
          <w:rFonts w:ascii="Times New Roman" w:eastAsia="Times New Roman" w:hAnsi="Times New Roman" w:cs="Times New Roman"/>
          <w:sz w:val="24"/>
          <w:szCs w:val="24"/>
          <w:lang w:val="en-US"/>
        </w:rPr>
        <w:t xml:space="preserve"> </w:t>
      </w:r>
      <w:r w:rsidRPr="007668D0">
        <w:rPr>
          <w:rFonts w:ascii="Times New Roman" w:eastAsia="Times New Roman" w:hAnsi="Times New Roman" w:cs="Times New Roman"/>
          <w:sz w:val="24"/>
          <w:szCs w:val="24"/>
          <w:lang w:val="en-US"/>
        </w:rPr>
        <w:t xml:space="preserve">“It is clear to anyone who has had experience in presenting materials to the reading public, namely the publisher or editor of a newspaper or the head of a publishing firm, that material of this kind will be of interest to the public and will be read if it </w:t>
      </w:r>
      <w:r>
        <w:rPr>
          <w:rFonts w:ascii="Times New Roman" w:eastAsia="Times New Roman" w:hAnsi="Times New Roman" w:cs="Times New Roman"/>
          <w:sz w:val="24"/>
          <w:szCs w:val="24"/>
          <w:lang w:val="en-US"/>
        </w:rPr>
        <w:t xml:space="preserve">is </w:t>
      </w:r>
      <w:r w:rsidRPr="007668D0">
        <w:rPr>
          <w:rFonts w:ascii="Times New Roman" w:eastAsia="Times New Roman" w:hAnsi="Times New Roman" w:cs="Times New Roman"/>
          <w:sz w:val="24"/>
          <w:szCs w:val="24"/>
          <w:lang w:val="en-US"/>
        </w:rPr>
        <w:t>made available in good form,” Couch wrote with confidence.</w:t>
      </w:r>
      <w:r w:rsidRPr="007668D0">
        <w:rPr>
          <w:rFonts w:ascii="Times New Roman" w:eastAsia="Times New Roman" w:hAnsi="Times New Roman" w:cs="Times New Roman"/>
          <w:sz w:val="24"/>
          <w:szCs w:val="24"/>
          <w:vertAlign w:val="superscript"/>
          <w:lang w:val="en-US"/>
        </w:rPr>
        <w:footnoteReference w:id="40"/>
      </w:r>
      <w:r w:rsidRPr="007668D0">
        <w:rPr>
          <w:rFonts w:ascii="Times New Roman" w:eastAsia="Times New Roman" w:hAnsi="Times New Roman" w:cs="Times New Roman"/>
          <w:sz w:val="24"/>
          <w:szCs w:val="24"/>
          <w:lang w:val="en-US"/>
        </w:rPr>
        <w:t xml:space="preserve"> </w:t>
      </w:r>
    </w:p>
    <w:p w14:paraId="4EA2C451" w14:textId="77777777" w:rsidR="000E67CB" w:rsidRPr="007668D0" w:rsidRDefault="000E67CB" w:rsidP="000E67CB">
      <w:pPr>
        <w:jc w:val="both"/>
        <w:rPr>
          <w:rFonts w:ascii="Times New Roman" w:eastAsia="Times New Roman" w:hAnsi="Times New Roman" w:cs="Times New Roman"/>
          <w:sz w:val="24"/>
          <w:szCs w:val="24"/>
          <w:lang w:val="en-US"/>
        </w:rPr>
      </w:pPr>
    </w:p>
    <w:p w14:paraId="555245A5" w14:textId="77777777" w:rsidR="000E67CB" w:rsidRPr="007668D0" w:rsidRDefault="000E67CB" w:rsidP="000E67CB">
      <w:pPr>
        <w:jc w:val="both"/>
        <w:rPr>
          <w:rFonts w:ascii="Times New Roman" w:eastAsia="Times New Roman" w:hAnsi="Times New Roman" w:cs="Times New Roman"/>
          <w:i/>
          <w:sz w:val="24"/>
          <w:szCs w:val="24"/>
          <w:lang w:val="en-US"/>
        </w:rPr>
      </w:pPr>
      <w:r w:rsidRPr="007668D0">
        <w:rPr>
          <w:rFonts w:ascii="Times New Roman" w:eastAsia="Times New Roman" w:hAnsi="Times New Roman" w:cs="Times New Roman"/>
          <w:i/>
          <w:sz w:val="24"/>
          <w:szCs w:val="24"/>
          <w:lang w:val="en-US"/>
        </w:rPr>
        <w:t>“Life Histories”</w:t>
      </w:r>
    </w:p>
    <w:p w14:paraId="5046AC33" w14:textId="77777777" w:rsidR="000E67CB" w:rsidRPr="007668D0" w:rsidRDefault="000E67CB" w:rsidP="000E67CB">
      <w:pPr>
        <w:jc w:val="both"/>
        <w:rPr>
          <w:rFonts w:ascii="Times New Roman" w:eastAsia="Times New Roman" w:hAnsi="Times New Roman" w:cs="Times New Roman"/>
          <w:sz w:val="24"/>
          <w:szCs w:val="24"/>
          <w:lang w:val="en-US"/>
        </w:rPr>
      </w:pPr>
    </w:p>
    <w:p w14:paraId="4248F186" w14:textId="634A67D0" w:rsidR="000E67CB" w:rsidRPr="007668D0" w:rsidRDefault="000E67CB" w:rsidP="000E67CB">
      <w:pPr>
        <w:jc w:val="both"/>
        <w:rPr>
          <w:rFonts w:ascii="Times New Roman" w:eastAsia="Times New Roman" w:hAnsi="Times New Roman" w:cs="Times New Roman"/>
          <w:sz w:val="24"/>
          <w:szCs w:val="24"/>
          <w:lang w:val="en-US"/>
        </w:rPr>
      </w:pPr>
      <w:r w:rsidRPr="007668D0">
        <w:rPr>
          <w:rFonts w:ascii="Times New Roman" w:eastAsia="Times New Roman" w:hAnsi="Times New Roman" w:cs="Times New Roman"/>
          <w:sz w:val="24"/>
          <w:szCs w:val="24"/>
          <w:lang w:val="en-US"/>
        </w:rPr>
        <w:t>While Couch’s relationship with Odum had soured by 1938</w:t>
      </w:r>
      <w:r>
        <w:rPr>
          <w:rFonts w:ascii="Times New Roman" w:eastAsia="Times New Roman" w:hAnsi="Times New Roman" w:cs="Times New Roman"/>
          <w:sz w:val="24"/>
          <w:szCs w:val="24"/>
          <w:lang w:val="en-US"/>
        </w:rPr>
        <w:t>, in large part due to intellectual differences,</w:t>
      </w:r>
      <w:r w:rsidRPr="007668D0">
        <w:rPr>
          <w:rFonts w:ascii="Times New Roman" w:eastAsia="Times New Roman" w:hAnsi="Times New Roman" w:cs="Times New Roman"/>
          <w:sz w:val="24"/>
          <w:szCs w:val="24"/>
          <w:lang w:val="en-US"/>
        </w:rPr>
        <w:t xml:space="preserve"> he did not categorically dismiss </w:t>
      </w:r>
      <w:r>
        <w:rPr>
          <w:rFonts w:ascii="Times New Roman" w:eastAsia="Times New Roman" w:hAnsi="Times New Roman" w:cs="Times New Roman"/>
          <w:sz w:val="24"/>
          <w:szCs w:val="24"/>
          <w:lang w:val="en-US"/>
        </w:rPr>
        <w:t xml:space="preserve">the </w:t>
      </w:r>
      <w:r w:rsidRPr="007668D0">
        <w:rPr>
          <w:rFonts w:ascii="Times New Roman" w:eastAsia="Times New Roman" w:hAnsi="Times New Roman" w:cs="Times New Roman"/>
          <w:sz w:val="24"/>
          <w:szCs w:val="24"/>
          <w:lang w:val="en-US"/>
        </w:rPr>
        <w:t>so</w:t>
      </w:r>
      <w:r>
        <w:rPr>
          <w:rFonts w:ascii="Times New Roman" w:eastAsia="Times New Roman" w:hAnsi="Times New Roman" w:cs="Times New Roman"/>
          <w:sz w:val="24"/>
          <w:szCs w:val="24"/>
          <w:lang w:val="en-US"/>
        </w:rPr>
        <w:t>cial sciences.</w:t>
      </w:r>
      <w:r w:rsidRPr="007668D0">
        <w:rPr>
          <w:rFonts w:ascii="Times New Roman" w:eastAsia="Times New Roman" w:hAnsi="Times New Roman" w:cs="Times New Roman"/>
          <w:sz w:val="24"/>
          <w:szCs w:val="24"/>
          <w:vertAlign w:val="superscript"/>
          <w:lang w:val="en-US"/>
        </w:rPr>
        <w:footnoteReference w:id="41"/>
      </w:r>
      <w:r w:rsidRPr="007668D0">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Rather, Couch</w:t>
      </w:r>
      <w:r w:rsidRPr="007668D0">
        <w:rPr>
          <w:rFonts w:ascii="Times New Roman" w:eastAsia="Times New Roman" w:hAnsi="Times New Roman" w:cs="Times New Roman"/>
          <w:sz w:val="24"/>
          <w:szCs w:val="24"/>
          <w:lang w:val="en-US"/>
        </w:rPr>
        <w:t xml:space="preserve"> believed in the goals of the field</w:t>
      </w:r>
      <w:r>
        <w:rPr>
          <w:rFonts w:ascii="Times New Roman" w:eastAsia="Times New Roman" w:hAnsi="Times New Roman" w:cs="Times New Roman"/>
          <w:sz w:val="24"/>
          <w:szCs w:val="24"/>
          <w:lang w:val="en-US"/>
        </w:rPr>
        <w:t>, but not the methods in which to</w:t>
      </w:r>
      <w:r w:rsidRPr="007668D0">
        <w:rPr>
          <w:rFonts w:ascii="Times New Roman" w:eastAsia="Times New Roman" w:hAnsi="Times New Roman" w:cs="Times New Roman"/>
          <w:sz w:val="24"/>
          <w:szCs w:val="24"/>
          <w:lang w:val="en-US"/>
        </w:rPr>
        <w:t xml:space="preserve"> document social conditions. While often based on mixed methods such as case studies, interviews, and social surveys, the broad generalizations published by sociologists overlooked an opportunity to capture social truths about a community through the vividness and intimacy of individual stories. </w:t>
      </w:r>
      <w:r>
        <w:rPr>
          <w:rFonts w:ascii="Times New Roman" w:eastAsia="Times New Roman" w:hAnsi="Times New Roman" w:cs="Times New Roman"/>
          <w:sz w:val="24"/>
          <w:szCs w:val="24"/>
          <w:lang w:val="en-US"/>
        </w:rPr>
        <w:t xml:space="preserve">In order to seize such an opportunity, he argued “life histories” </w:t>
      </w:r>
      <w:r w:rsidRPr="007668D0">
        <w:rPr>
          <w:rFonts w:ascii="Times New Roman" w:eastAsia="Times New Roman" w:hAnsi="Times New Roman" w:cs="Times New Roman"/>
          <w:sz w:val="24"/>
          <w:szCs w:val="24"/>
          <w:lang w:val="en-US"/>
        </w:rPr>
        <w:t>should not just be data for social scientific generalizations about communities, but a way of knowing communities that</w:t>
      </w:r>
      <w:r>
        <w:rPr>
          <w:rFonts w:ascii="Times New Roman" w:eastAsia="Times New Roman" w:hAnsi="Times New Roman" w:cs="Times New Roman"/>
          <w:sz w:val="24"/>
          <w:szCs w:val="24"/>
          <w:lang w:val="en-US"/>
        </w:rPr>
        <w:t xml:space="preserve"> would be</w:t>
      </w:r>
      <w:r w:rsidRPr="007668D0">
        <w:rPr>
          <w:rFonts w:ascii="Times New Roman" w:eastAsia="Times New Roman" w:hAnsi="Times New Roman" w:cs="Times New Roman"/>
          <w:sz w:val="24"/>
          <w:szCs w:val="24"/>
          <w:lang w:val="en-US"/>
        </w:rPr>
        <w:t xml:space="preserve"> available to the broader public. </w:t>
      </w:r>
    </w:p>
    <w:p w14:paraId="03668916" w14:textId="77777777" w:rsidR="000E67CB" w:rsidRPr="007668D0" w:rsidRDefault="000E67CB" w:rsidP="000E67CB">
      <w:pPr>
        <w:jc w:val="both"/>
        <w:rPr>
          <w:rFonts w:ascii="Times New Roman" w:eastAsia="Times New Roman" w:hAnsi="Times New Roman" w:cs="Times New Roman"/>
          <w:sz w:val="24"/>
          <w:szCs w:val="24"/>
          <w:lang w:val="en-US"/>
        </w:rPr>
      </w:pPr>
    </w:p>
    <w:p w14:paraId="0FA5B795" w14:textId="77777777" w:rsidR="000E67CB" w:rsidRPr="007668D0" w:rsidRDefault="000E67CB" w:rsidP="000E67CB">
      <w:pPr>
        <w:jc w:val="both"/>
        <w:rPr>
          <w:rFonts w:ascii="Times New Roman" w:eastAsia="Times New Roman" w:hAnsi="Times New Roman" w:cs="Times New Roman"/>
          <w:i/>
          <w:sz w:val="24"/>
          <w:szCs w:val="24"/>
          <w:lang w:val="en-US"/>
        </w:rPr>
      </w:pPr>
      <w:r w:rsidRPr="007668D0">
        <w:rPr>
          <w:rFonts w:ascii="Times New Roman" w:eastAsia="Times New Roman" w:hAnsi="Times New Roman" w:cs="Times New Roman"/>
          <w:sz w:val="24"/>
          <w:szCs w:val="24"/>
          <w:lang w:val="en-US"/>
        </w:rPr>
        <w:t xml:space="preserve">He drew inspiration for the “life histories” from Rupert Vance, who began as </w:t>
      </w:r>
      <w:proofErr w:type="spellStart"/>
      <w:r w:rsidRPr="007668D0">
        <w:rPr>
          <w:rFonts w:ascii="Times New Roman" w:eastAsia="Times New Roman" w:hAnsi="Times New Roman" w:cs="Times New Roman"/>
          <w:sz w:val="24"/>
          <w:szCs w:val="24"/>
          <w:lang w:val="en-US"/>
        </w:rPr>
        <w:t>Odum’s</w:t>
      </w:r>
      <w:proofErr w:type="spellEnd"/>
      <w:r w:rsidRPr="007668D0">
        <w:rPr>
          <w:rFonts w:ascii="Times New Roman" w:eastAsia="Times New Roman" w:hAnsi="Times New Roman" w:cs="Times New Roman"/>
          <w:sz w:val="24"/>
          <w:szCs w:val="24"/>
          <w:lang w:val="en-US"/>
        </w:rPr>
        <w:t xml:space="preserve"> doctoral student and move</w:t>
      </w:r>
      <w:r>
        <w:rPr>
          <w:rFonts w:ascii="Times New Roman" w:eastAsia="Times New Roman" w:hAnsi="Times New Roman" w:cs="Times New Roman"/>
          <w:sz w:val="24"/>
          <w:szCs w:val="24"/>
          <w:lang w:val="en-US"/>
        </w:rPr>
        <w:t>d to a faculty position in the I</w:t>
      </w:r>
      <w:r w:rsidRPr="007668D0">
        <w:rPr>
          <w:rFonts w:ascii="Times New Roman" w:eastAsia="Times New Roman" w:hAnsi="Times New Roman" w:cs="Times New Roman"/>
          <w:sz w:val="24"/>
          <w:szCs w:val="24"/>
          <w:lang w:val="en-US"/>
        </w:rPr>
        <w:t xml:space="preserve">nstitute alongside Odum. In </w:t>
      </w:r>
      <w:r w:rsidRPr="007668D0">
        <w:rPr>
          <w:rFonts w:ascii="Times New Roman" w:eastAsia="Times New Roman" w:hAnsi="Times New Roman" w:cs="Times New Roman"/>
          <w:i/>
          <w:sz w:val="24"/>
          <w:szCs w:val="24"/>
          <w:lang w:val="en-US"/>
        </w:rPr>
        <w:t xml:space="preserve">Human Factors in Cotton Culture: A Study in the Social Geography of the American South, </w:t>
      </w:r>
      <w:r w:rsidRPr="007668D0">
        <w:rPr>
          <w:rFonts w:ascii="Times New Roman" w:eastAsia="Times New Roman" w:hAnsi="Times New Roman" w:cs="Times New Roman"/>
          <w:sz w:val="24"/>
          <w:szCs w:val="24"/>
          <w:lang w:val="en-US"/>
        </w:rPr>
        <w:t>Vance argued that “the warmth of an emotional interest in the South has as far as possible been restrained by an appeal to the cold and impartial fact. It must be admitted, however, that the great human nexus surrounding cotton culture is too intricate to be set forth adequately by statistics and cases.”</w:t>
      </w:r>
      <w:r w:rsidRPr="007668D0">
        <w:rPr>
          <w:rFonts w:ascii="Times New Roman" w:eastAsia="Times New Roman" w:hAnsi="Times New Roman" w:cs="Times New Roman"/>
          <w:sz w:val="24"/>
          <w:szCs w:val="24"/>
          <w:vertAlign w:val="superscript"/>
          <w:lang w:val="en-US"/>
        </w:rPr>
        <w:footnoteReference w:id="42"/>
      </w:r>
      <w:r w:rsidRPr="007668D0">
        <w:rPr>
          <w:rFonts w:ascii="Times New Roman" w:eastAsia="Times New Roman" w:hAnsi="Times New Roman" w:cs="Times New Roman"/>
          <w:sz w:val="24"/>
          <w:szCs w:val="24"/>
          <w:lang w:val="en-US"/>
        </w:rPr>
        <w:t xml:space="preserve"> Vance used a case studies approach</w:t>
      </w:r>
      <w:r>
        <w:rPr>
          <w:rFonts w:ascii="Times New Roman" w:eastAsia="Times New Roman" w:hAnsi="Times New Roman" w:cs="Times New Roman"/>
          <w:sz w:val="24"/>
          <w:szCs w:val="24"/>
          <w:lang w:val="en-US"/>
        </w:rPr>
        <w:t xml:space="preserve"> to </w:t>
      </w:r>
      <w:r w:rsidRPr="007668D0">
        <w:rPr>
          <w:rFonts w:ascii="Times New Roman" w:eastAsia="Times New Roman" w:hAnsi="Times New Roman" w:cs="Times New Roman"/>
          <w:sz w:val="24"/>
          <w:szCs w:val="24"/>
          <w:lang w:val="en-US"/>
        </w:rPr>
        <w:t>counter the flattening of cultural complexity produced through statistical generalizations that reduced people to averages and (stereo)types. To create such “emotional interest,” Vance wrote detailed</w:t>
      </w:r>
      <w:r>
        <w:rPr>
          <w:rFonts w:ascii="Times New Roman" w:eastAsia="Times New Roman" w:hAnsi="Times New Roman" w:cs="Times New Roman"/>
          <w:sz w:val="24"/>
          <w:szCs w:val="24"/>
          <w:lang w:val="en-US"/>
        </w:rPr>
        <w:t>,</w:t>
      </w:r>
      <w:r w:rsidRPr="007668D0">
        <w:rPr>
          <w:rFonts w:ascii="Times New Roman" w:eastAsia="Times New Roman" w:hAnsi="Times New Roman" w:cs="Times New Roman"/>
          <w:sz w:val="24"/>
          <w:szCs w:val="24"/>
          <w:lang w:val="en-US"/>
        </w:rPr>
        <w:t xml:space="preserve"> third</w:t>
      </w:r>
      <w:r>
        <w:rPr>
          <w:rFonts w:ascii="Times New Roman" w:eastAsia="Times New Roman" w:hAnsi="Times New Roman" w:cs="Times New Roman"/>
          <w:sz w:val="24"/>
          <w:szCs w:val="24"/>
          <w:lang w:val="en-US"/>
        </w:rPr>
        <w:t>-</w:t>
      </w:r>
      <w:r w:rsidRPr="007668D0">
        <w:rPr>
          <w:rFonts w:ascii="Times New Roman" w:eastAsia="Times New Roman" w:hAnsi="Times New Roman" w:cs="Times New Roman"/>
          <w:sz w:val="24"/>
          <w:szCs w:val="24"/>
          <w:lang w:val="en-US"/>
        </w:rPr>
        <w:t>person stories about a number of his research subjects that were then used to argue about the ways th</w:t>
      </w:r>
      <w:r>
        <w:rPr>
          <w:rFonts w:ascii="Times New Roman" w:eastAsia="Times New Roman" w:hAnsi="Times New Roman" w:cs="Times New Roman"/>
          <w:sz w:val="24"/>
          <w:szCs w:val="24"/>
          <w:lang w:val="en-US"/>
        </w:rPr>
        <w:t>at “cotton culture” structured S</w:t>
      </w:r>
      <w:r w:rsidRPr="007668D0">
        <w:rPr>
          <w:rFonts w:ascii="Times New Roman" w:eastAsia="Times New Roman" w:hAnsi="Times New Roman" w:cs="Times New Roman"/>
          <w:sz w:val="24"/>
          <w:szCs w:val="24"/>
          <w:lang w:val="en-US"/>
        </w:rPr>
        <w:t xml:space="preserve">outhern society. </w:t>
      </w:r>
    </w:p>
    <w:p w14:paraId="63809782" w14:textId="77777777" w:rsidR="000E67CB" w:rsidRPr="007668D0" w:rsidRDefault="000E67CB" w:rsidP="000E67CB">
      <w:pPr>
        <w:jc w:val="both"/>
        <w:rPr>
          <w:rFonts w:ascii="Times New Roman" w:eastAsia="Times New Roman" w:hAnsi="Times New Roman" w:cs="Times New Roman"/>
          <w:i/>
          <w:sz w:val="24"/>
          <w:szCs w:val="24"/>
          <w:lang w:val="en-US"/>
        </w:rPr>
      </w:pPr>
    </w:p>
    <w:p w14:paraId="574141E6" w14:textId="46BCABA2" w:rsidR="000E67CB" w:rsidRPr="007668D0" w:rsidRDefault="000E67CB" w:rsidP="000E67CB">
      <w:pPr>
        <w:jc w:val="both"/>
        <w:rPr>
          <w:rFonts w:ascii="Times New Roman" w:eastAsia="Times New Roman" w:hAnsi="Times New Roman" w:cs="Times New Roman"/>
          <w:sz w:val="24"/>
          <w:szCs w:val="24"/>
          <w:lang w:val="en-US"/>
        </w:rPr>
      </w:pPr>
      <w:r w:rsidRPr="007668D0">
        <w:rPr>
          <w:rFonts w:ascii="Times New Roman" w:eastAsia="Times New Roman" w:hAnsi="Times New Roman" w:cs="Times New Roman"/>
          <w:sz w:val="24"/>
          <w:szCs w:val="24"/>
          <w:lang w:val="en-US"/>
        </w:rPr>
        <w:lastRenderedPageBreak/>
        <w:t>One case study above the others captured Couch’s imagination, which, interestingly, Vance did not conduct himself.</w:t>
      </w:r>
      <w:r w:rsidRPr="007668D0">
        <w:rPr>
          <w:rFonts w:ascii="Times New Roman" w:eastAsia="Times New Roman" w:hAnsi="Times New Roman" w:cs="Times New Roman"/>
          <w:sz w:val="24"/>
          <w:szCs w:val="24"/>
          <w:vertAlign w:val="superscript"/>
          <w:lang w:val="en-US"/>
        </w:rPr>
        <w:footnoteReference w:id="43"/>
      </w:r>
      <w:r w:rsidRPr="007668D0">
        <w:rPr>
          <w:rFonts w:ascii="Times New Roman" w:eastAsia="Times New Roman" w:hAnsi="Times New Roman" w:cs="Times New Roman"/>
          <w:sz w:val="24"/>
          <w:szCs w:val="24"/>
          <w:lang w:val="en-US"/>
        </w:rPr>
        <w:t xml:space="preserve"> Vance adapted journalist Ben Dixon MacNeil’s interview with an “ordinary poor white tenant,” published in the </w:t>
      </w:r>
      <w:r w:rsidRPr="007668D0">
        <w:rPr>
          <w:rFonts w:ascii="Times New Roman" w:eastAsia="Times New Roman" w:hAnsi="Times New Roman" w:cs="Times New Roman"/>
          <w:i/>
          <w:sz w:val="24"/>
          <w:szCs w:val="24"/>
          <w:lang w:val="en-US"/>
        </w:rPr>
        <w:t>Raleigh News and Observer</w:t>
      </w:r>
      <w:r w:rsidRPr="007668D0">
        <w:rPr>
          <w:rFonts w:ascii="Times New Roman" w:eastAsia="Times New Roman" w:hAnsi="Times New Roman" w:cs="Times New Roman"/>
          <w:sz w:val="24"/>
          <w:szCs w:val="24"/>
          <w:lang w:val="en-US"/>
        </w:rPr>
        <w:t xml:space="preserve"> on September 25, 1921 into a case study under the pseudonym “John Smith.” In his book, Vance argued that the interview was an “unusual type of feature story” for a newspaper and that an article written by a non-sociologist made “a vivid presentation of one human factor in cotton.”</w:t>
      </w:r>
      <w:r w:rsidRPr="007668D0">
        <w:rPr>
          <w:rFonts w:ascii="Times New Roman" w:eastAsia="Times New Roman" w:hAnsi="Times New Roman" w:cs="Times New Roman"/>
          <w:sz w:val="24"/>
          <w:szCs w:val="24"/>
          <w:vertAlign w:val="superscript"/>
          <w:lang w:val="en-US"/>
        </w:rPr>
        <w:footnoteReference w:id="44"/>
      </w:r>
      <w:r>
        <w:rPr>
          <w:rFonts w:ascii="Times New Roman" w:eastAsia="Times New Roman" w:hAnsi="Times New Roman" w:cs="Times New Roman"/>
          <w:sz w:val="24"/>
          <w:szCs w:val="24"/>
          <w:lang w:val="en-US"/>
        </w:rPr>
        <w:t xml:space="preserve"> </w:t>
      </w:r>
      <w:r w:rsidRPr="007668D0">
        <w:rPr>
          <w:rFonts w:ascii="Times New Roman" w:eastAsia="Times New Roman" w:hAnsi="Times New Roman" w:cs="Times New Roman"/>
          <w:sz w:val="24"/>
          <w:szCs w:val="24"/>
          <w:lang w:val="en-US"/>
        </w:rPr>
        <w:t>However, the story was seen as exceptional by Vance as it was unusual for those without sociological training to create the type of story that could be considered evidence in a sociological study. Classifying the story as exceptional provided Couch with further evidence that the sociological gaze was too abstract and distant to accurately and intimately document the lives of everyday people, particularly the working class.</w:t>
      </w:r>
      <w:r w:rsidRPr="007668D0">
        <w:rPr>
          <w:rFonts w:ascii="Times New Roman" w:eastAsia="Times New Roman" w:hAnsi="Times New Roman" w:cs="Times New Roman"/>
          <w:sz w:val="24"/>
          <w:szCs w:val="24"/>
          <w:vertAlign w:val="superscript"/>
          <w:lang w:val="en-US"/>
        </w:rPr>
        <w:footnoteReference w:id="45"/>
      </w:r>
      <w:r w:rsidRPr="007668D0">
        <w:rPr>
          <w:rFonts w:ascii="Times New Roman" w:eastAsia="Times New Roman" w:hAnsi="Times New Roman" w:cs="Times New Roman"/>
          <w:sz w:val="24"/>
          <w:szCs w:val="24"/>
          <w:lang w:val="en-US"/>
        </w:rPr>
        <w:t xml:space="preserve"> Nevertheless, the value of the story to Vance proved to Couch that an individual’s history and contemporary conditions</w:t>
      </w:r>
      <w:r>
        <w:rPr>
          <w:rFonts w:ascii="Times New Roman" w:eastAsia="Times New Roman" w:hAnsi="Times New Roman" w:cs="Times New Roman"/>
          <w:sz w:val="24"/>
          <w:szCs w:val="24"/>
          <w:lang w:val="en-US"/>
        </w:rPr>
        <w:t>—</w:t>
      </w:r>
      <w:r w:rsidRPr="007668D0">
        <w:rPr>
          <w:rFonts w:ascii="Times New Roman" w:eastAsia="Times New Roman" w:hAnsi="Times New Roman" w:cs="Times New Roman"/>
          <w:sz w:val="24"/>
          <w:szCs w:val="24"/>
          <w:lang w:val="en-US"/>
        </w:rPr>
        <w:t xml:space="preserve">written </w:t>
      </w:r>
      <w:commentRangeStart w:id="2"/>
      <w:commentRangeStart w:id="3"/>
      <w:del w:id="4" w:author="Courtney Rivard" w:date="2021-03-03T11:14:00Z">
        <w:r w:rsidRPr="007668D0" w:rsidDel="00293F19">
          <w:rPr>
            <w:rFonts w:ascii="Times New Roman" w:eastAsia="Times New Roman" w:hAnsi="Times New Roman" w:cs="Times New Roman"/>
            <w:sz w:val="24"/>
            <w:szCs w:val="24"/>
            <w:lang w:val="en-US"/>
          </w:rPr>
          <w:delText xml:space="preserve">in the third person and </w:delText>
        </w:r>
        <w:commentRangeEnd w:id="2"/>
        <w:r w:rsidDel="00293F19">
          <w:rPr>
            <w:rStyle w:val="Marquedecommentaire"/>
          </w:rPr>
          <w:commentReference w:id="2"/>
        </w:r>
      </w:del>
      <w:commentRangeEnd w:id="3"/>
      <w:r w:rsidR="00293F19">
        <w:rPr>
          <w:rStyle w:val="Marquedecommentaire"/>
        </w:rPr>
        <w:commentReference w:id="3"/>
      </w:r>
      <w:r w:rsidRPr="007668D0">
        <w:rPr>
          <w:rFonts w:ascii="Times New Roman" w:eastAsia="Times New Roman" w:hAnsi="Times New Roman" w:cs="Times New Roman"/>
          <w:sz w:val="24"/>
          <w:szCs w:val="24"/>
          <w:lang w:val="en-US"/>
        </w:rPr>
        <w:t>with non-academic prose by persons with no sociological training</w:t>
      </w:r>
      <w:r>
        <w:rPr>
          <w:rFonts w:ascii="Times New Roman" w:eastAsia="Times New Roman" w:hAnsi="Times New Roman" w:cs="Times New Roman"/>
          <w:sz w:val="24"/>
          <w:szCs w:val="24"/>
          <w:lang w:val="en-US"/>
        </w:rPr>
        <w:t>—</w:t>
      </w:r>
      <w:r w:rsidRPr="007668D0">
        <w:rPr>
          <w:rFonts w:ascii="Times New Roman" w:eastAsia="Times New Roman" w:hAnsi="Times New Roman" w:cs="Times New Roman"/>
          <w:sz w:val="24"/>
          <w:szCs w:val="24"/>
          <w:lang w:val="en-US"/>
        </w:rPr>
        <w:t xml:space="preserve">were of value to academia. </w:t>
      </w:r>
      <w:r w:rsidR="006F70FD">
        <w:rPr>
          <w:rFonts w:ascii="Times New Roman" w:eastAsia="Times New Roman" w:hAnsi="Times New Roman" w:cs="Times New Roman"/>
          <w:sz w:val="24"/>
          <w:szCs w:val="24"/>
          <w:lang w:val="en-US"/>
        </w:rPr>
        <w:t>Writers from other fields such reporting, like MacNeil, were a better fit, for they could write for a broader public.</w:t>
      </w:r>
    </w:p>
    <w:p w14:paraId="7D89EF11" w14:textId="77777777" w:rsidR="000E67CB" w:rsidRPr="007668D0" w:rsidRDefault="000E67CB" w:rsidP="000E67CB">
      <w:pPr>
        <w:jc w:val="both"/>
        <w:rPr>
          <w:rFonts w:ascii="Times New Roman" w:eastAsia="Times New Roman" w:hAnsi="Times New Roman" w:cs="Times New Roman"/>
          <w:sz w:val="24"/>
          <w:szCs w:val="24"/>
          <w:lang w:val="en-US"/>
        </w:rPr>
      </w:pPr>
    </w:p>
    <w:p w14:paraId="7349CE89" w14:textId="1D065965" w:rsidR="00B67D21" w:rsidRDefault="000E67CB" w:rsidP="00B67D21">
      <w:pPr>
        <w:jc w:val="both"/>
        <w:rPr>
          <w:ins w:id="5" w:author="Courtney Rivard" w:date="2021-03-03T11:31:00Z"/>
          <w:rFonts w:ascii="Times New Roman" w:eastAsia="Times New Roman" w:hAnsi="Times New Roman" w:cs="Times New Roman"/>
          <w:sz w:val="24"/>
          <w:szCs w:val="24"/>
          <w:lang w:val="en-US"/>
        </w:rPr>
      </w:pPr>
      <w:r w:rsidRPr="007668D0">
        <w:rPr>
          <w:rFonts w:ascii="Times New Roman" w:eastAsia="Times New Roman" w:hAnsi="Times New Roman" w:cs="Times New Roman"/>
          <w:sz w:val="24"/>
          <w:szCs w:val="24"/>
          <w:lang w:val="en-US"/>
        </w:rPr>
        <w:t xml:space="preserve">Couch used John Smith’s case study as </w:t>
      </w:r>
      <w:r w:rsidR="00293F19">
        <w:rPr>
          <w:rFonts w:ascii="Times New Roman" w:eastAsia="Times New Roman" w:hAnsi="Times New Roman" w:cs="Times New Roman"/>
          <w:sz w:val="24"/>
          <w:szCs w:val="24"/>
          <w:lang w:val="en-US"/>
        </w:rPr>
        <w:t xml:space="preserve">an </w:t>
      </w:r>
      <w:r w:rsidRPr="007668D0">
        <w:rPr>
          <w:rFonts w:ascii="Times New Roman" w:eastAsia="Times New Roman" w:hAnsi="Times New Roman" w:cs="Times New Roman"/>
          <w:sz w:val="24"/>
          <w:szCs w:val="24"/>
          <w:lang w:val="en-US"/>
        </w:rPr>
        <w:t xml:space="preserve">archetype, rather than as exceptional, for the </w:t>
      </w:r>
      <w:r>
        <w:rPr>
          <w:rFonts w:ascii="Times New Roman" w:eastAsia="Times New Roman" w:hAnsi="Times New Roman" w:cs="Times New Roman"/>
          <w:sz w:val="24"/>
          <w:szCs w:val="24"/>
          <w:lang w:val="en-US"/>
        </w:rPr>
        <w:t>SLHP</w:t>
      </w:r>
      <w:r w:rsidRPr="007668D0">
        <w:rPr>
          <w:rFonts w:ascii="Times New Roman" w:eastAsia="Times New Roman" w:hAnsi="Times New Roman" w:cs="Times New Roman"/>
          <w:sz w:val="24"/>
          <w:szCs w:val="24"/>
          <w:lang w:val="en-US"/>
        </w:rPr>
        <w:t>. In outlining the new project to FWP writers he explained that “no one has attempted to collect such material purely for its human interest, purely for the value of accurate portrayals of individual lives.”</w:t>
      </w:r>
      <w:r w:rsidRPr="007668D0">
        <w:rPr>
          <w:rFonts w:ascii="Times New Roman" w:eastAsia="Times New Roman" w:hAnsi="Times New Roman" w:cs="Times New Roman"/>
          <w:sz w:val="24"/>
          <w:szCs w:val="24"/>
          <w:vertAlign w:val="superscript"/>
          <w:lang w:val="en-US"/>
        </w:rPr>
        <w:footnoteReference w:id="46"/>
      </w:r>
      <w:r w:rsidRPr="007668D0">
        <w:rPr>
          <w:rFonts w:ascii="Times New Roman" w:eastAsia="Times New Roman" w:hAnsi="Times New Roman" w:cs="Times New Roman"/>
          <w:sz w:val="24"/>
          <w:szCs w:val="24"/>
          <w:lang w:val="en-US"/>
        </w:rPr>
        <w:t xml:space="preserve"> His attention to accuracy in portrayal led Couch to call this new type of methodological writing “life histories” as opposed to “case studies” or “case histories</w:t>
      </w:r>
      <w:r w:rsidR="003C6162">
        <w:rPr>
          <w:rFonts w:ascii="Times New Roman" w:eastAsia="Times New Roman" w:hAnsi="Times New Roman" w:cs="Times New Roman"/>
          <w:sz w:val="24"/>
          <w:szCs w:val="24"/>
          <w:lang w:val="en-US"/>
        </w:rPr>
        <w:t>.</w:t>
      </w:r>
      <w:r w:rsidRPr="007668D0">
        <w:rPr>
          <w:rFonts w:ascii="Times New Roman" w:eastAsia="Times New Roman" w:hAnsi="Times New Roman" w:cs="Times New Roman"/>
          <w:sz w:val="24"/>
          <w:szCs w:val="24"/>
          <w:lang w:val="en-US"/>
        </w:rPr>
        <w:t>”</w:t>
      </w:r>
      <w:r w:rsidR="003C6162">
        <w:rPr>
          <w:rFonts w:ascii="Times New Roman" w:eastAsia="Times New Roman" w:hAnsi="Times New Roman" w:cs="Times New Roman"/>
          <w:sz w:val="24"/>
          <w:szCs w:val="24"/>
          <w:lang w:val="en-US"/>
        </w:rPr>
        <w:t xml:space="preserve"> While case studies and case histories were common qualitative methods in sociology, life histories were not widely used expect among the Chicago School of Sociology. Couch disliked case studies and histories because he felt that they often created a composite view </w:t>
      </w:r>
      <w:r w:rsidR="00D74625">
        <w:rPr>
          <w:rFonts w:ascii="Times New Roman" w:eastAsia="Times New Roman" w:hAnsi="Times New Roman" w:cs="Times New Roman"/>
          <w:sz w:val="24"/>
          <w:szCs w:val="24"/>
          <w:lang w:val="en-US"/>
        </w:rPr>
        <w:t xml:space="preserve">or a vague abstraction of people rather than focus on a single person’s life. Life histories, on the other hand, did focus on a single individual, but did so only to document deviance, which Couch believed was a significant shortcoming. </w:t>
      </w:r>
      <w:r w:rsidR="00B67D21">
        <w:rPr>
          <w:rFonts w:ascii="Times New Roman" w:eastAsia="Times New Roman" w:hAnsi="Times New Roman" w:cs="Times New Roman"/>
          <w:sz w:val="24"/>
          <w:szCs w:val="24"/>
          <w:lang w:val="en-US"/>
        </w:rPr>
        <w:t>He explained,</w:t>
      </w:r>
    </w:p>
    <w:p w14:paraId="2CEA18FD" w14:textId="77777777" w:rsidR="003C6162" w:rsidRDefault="003C6162" w:rsidP="00B67D21">
      <w:pPr>
        <w:jc w:val="both"/>
        <w:rPr>
          <w:rFonts w:ascii="Times New Roman" w:eastAsia="Times New Roman" w:hAnsi="Times New Roman" w:cs="Times New Roman"/>
          <w:sz w:val="24"/>
          <w:szCs w:val="24"/>
          <w:lang w:val="en-US"/>
        </w:rPr>
      </w:pPr>
    </w:p>
    <w:p w14:paraId="64847B95" w14:textId="43CEC3FB" w:rsidR="00B67D21" w:rsidRDefault="00B67D21" w:rsidP="00D74625">
      <w:pPr>
        <w:ind w:left="720"/>
        <w:jc w:val="both"/>
        <w:rPr>
          <w:rFonts w:ascii="Times New Roman" w:hAnsi="Times New Roman" w:cs="Times New Roman"/>
          <w:color w:val="000000"/>
          <w:sz w:val="24"/>
          <w:szCs w:val="24"/>
        </w:rPr>
      </w:pPr>
      <w:r w:rsidRPr="003C6162">
        <w:rPr>
          <w:rFonts w:ascii="Times New Roman" w:hAnsi="Times New Roman" w:cs="Times New Roman"/>
          <w:color w:val="000000"/>
          <w:sz w:val="24"/>
          <w:szCs w:val="24"/>
        </w:rPr>
        <w:t xml:space="preserve">Life histories have had a partial use heretofore, for special purposes in the fields of sociology, and social work. In sociology the use has been restricted usually to segments of persons’ lives used to illustrate particular problems, such as problems of juvenile delinquency, adult criminality, and marital frictions. In no case, however, has the method </w:t>
      </w:r>
      <w:r w:rsidRPr="003C6162">
        <w:rPr>
          <w:rFonts w:ascii="Times New Roman" w:hAnsi="Times New Roman" w:cs="Times New Roman"/>
          <w:color w:val="000000"/>
          <w:sz w:val="24"/>
          <w:szCs w:val="24"/>
        </w:rPr>
        <w:lastRenderedPageBreak/>
        <w:t>been applied to representatives of the great body of people, allowing each person to tell his own story</w:t>
      </w:r>
      <w:r w:rsidRPr="003C6162">
        <w:rPr>
          <w:rFonts w:ascii="Times New Roman" w:hAnsi="Times New Roman" w:cs="Times New Roman"/>
          <w:color w:val="000000"/>
          <w:sz w:val="24"/>
          <w:szCs w:val="24"/>
          <w:u w:val="single"/>
        </w:rPr>
        <w:t xml:space="preserve"> as it appears to him,</w:t>
      </w:r>
      <w:r w:rsidRPr="003C6162">
        <w:rPr>
          <w:rFonts w:ascii="Times New Roman" w:hAnsi="Times New Roman" w:cs="Times New Roman"/>
          <w:color w:val="000000"/>
          <w:sz w:val="24"/>
          <w:szCs w:val="24"/>
        </w:rPr>
        <w:t xml:space="preserve"> including all those details which while deemed non-essential for sociological generalizations, nevertheless, portray in the realest sense the natur</w:t>
      </w:r>
      <w:r w:rsidR="003C6162" w:rsidRPr="003C6162">
        <w:rPr>
          <w:rFonts w:ascii="Times New Roman" w:hAnsi="Times New Roman" w:cs="Times New Roman"/>
          <w:color w:val="000000"/>
          <w:sz w:val="24"/>
          <w:szCs w:val="24"/>
        </w:rPr>
        <w:t>e and quality of a man’s living</w:t>
      </w:r>
      <w:r w:rsidR="00D74625">
        <w:rPr>
          <w:rFonts w:ascii="Times New Roman" w:hAnsi="Times New Roman" w:cs="Times New Roman"/>
          <w:color w:val="000000"/>
          <w:sz w:val="24"/>
          <w:szCs w:val="24"/>
        </w:rPr>
        <w:t>…</w:t>
      </w:r>
      <w:r w:rsidR="00D74625">
        <w:t>T</w:t>
      </w:r>
      <w:r w:rsidR="00D74625" w:rsidRPr="00D74625">
        <w:rPr>
          <w:rFonts w:ascii="Times New Roman" w:hAnsi="Times New Roman" w:cs="Times New Roman"/>
          <w:color w:val="000000"/>
          <w:sz w:val="24"/>
          <w:szCs w:val="24"/>
        </w:rPr>
        <w:t>hese discarded details, while not important for social diagnosis may well be the ingredients which actually color the man’s life as an individual. In this sense life histories are what the social worker hears before he begins to select what he deems relevant and necessary [underline original.]</w:t>
      </w:r>
      <w:r w:rsidR="003C6162" w:rsidRPr="003C6162">
        <w:rPr>
          <w:rStyle w:val="Appelnotedebasdep"/>
          <w:rFonts w:ascii="Times New Roman" w:hAnsi="Times New Roman" w:cs="Times New Roman"/>
          <w:color w:val="000000"/>
          <w:sz w:val="24"/>
          <w:szCs w:val="24"/>
          <w:rPrChange w:id="6" w:author="Courtney Rivard" w:date="2021-03-03T11:30:00Z">
            <w:rPr>
              <w:rStyle w:val="Appelnotedebasdep"/>
              <w:rFonts w:ascii="Times New Roman" w:hAnsi="Times New Roman" w:cs="Times New Roman"/>
              <w:color w:val="000000"/>
            </w:rPr>
          </w:rPrChange>
        </w:rPr>
        <w:footnoteReference w:id="47"/>
      </w:r>
    </w:p>
    <w:p w14:paraId="3B3D1E00" w14:textId="32B4AEFB" w:rsidR="00D74625" w:rsidRDefault="00D74625" w:rsidP="00B67D21">
      <w:pPr>
        <w:ind w:left="720"/>
        <w:jc w:val="both"/>
        <w:rPr>
          <w:rFonts w:ascii="Times New Roman" w:hAnsi="Times New Roman" w:cs="Times New Roman"/>
          <w:color w:val="000000"/>
          <w:sz w:val="24"/>
          <w:szCs w:val="24"/>
        </w:rPr>
      </w:pPr>
    </w:p>
    <w:p w14:paraId="538E97F8" w14:textId="77777777" w:rsidR="00B155BF" w:rsidRDefault="00D74625" w:rsidP="000E67CB">
      <w:pPr>
        <w:jc w:val="both"/>
        <w:rPr>
          <w:rFonts w:ascii="Times New Roman" w:eastAsia="Times New Roman" w:hAnsi="Times New Roman" w:cs="Times New Roman"/>
          <w:sz w:val="24"/>
          <w:szCs w:val="24"/>
          <w:lang w:val="en-US"/>
        </w:rPr>
      </w:pPr>
      <w:r>
        <w:rPr>
          <w:rFonts w:ascii="Times New Roman" w:hAnsi="Times New Roman" w:cs="Times New Roman"/>
          <w:color w:val="000000"/>
          <w:sz w:val="24"/>
          <w:szCs w:val="24"/>
        </w:rPr>
        <w:t>Therefore, Couch aimed to repurpose the life histories</w:t>
      </w:r>
      <w:r w:rsidR="004A4884">
        <w:rPr>
          <w:rFonts w:ascii="Times New Roman" w:hAnsi="Times New Roman" w:cs="Times New Roman"/>
          <w:color w:val="000000"/>
          <w:sz w:val="24"/>
          <w:szCs w:val="24"/>
        </w:rPr>
        <w:t xml:space="preserve"> in four</w:t>
      </w:r>
      <w:r>
        <w:rPr>
          <w:rFonts w:ascii="Times New Roman" w:hAnsi="Times New Roman" w:cs="Times New Roman"/>
          <w:color w:val="000000"/>
          <w:sz w:val="24"/>
          <w:szCs w:val="24"/>
        </w:rPr>
        <w:t xml:space="preserve"> important ways. First, FWP life histories were not to focus on the deviant or maladjusted, but rather</w:t>
      </w:r>
      <w:r w:rsidR="004A4884">
        <w:rPr>
          <w:rFonts w:ascii="Times New Roman" w:hAnsi="Times New Roman" w:cs="Times New Roman"/>
          <w:color w:val="000000"/>
          <w:sz w:val="24"/>
          <w:szCs w:val="24"/>
        </w:rPr>
        <w:t xml:space="preserve"> “</w:t>
      </w:r>
      <w:r w:rsidR="004A4884" w:rsidRPr="003C6162">
        <w:rPr>
          <w:rFonts w:ascii="Times New Roman" w:hAnsi="Times New Roman" w:cs="Times New Roman"/>
          <w:color w:val="000000"/>
          <w:sz w:val="24"/>
          <w:szCs w:val="24"/>
        </w:rPr>
        <w:t>representatives of the great body of people</w:t>
      </w:r>
      <w:r w:rsidR="004A4884">
        <w:rPr>
          <w:rFonts w:ascii="Times New Roman" w:hAnsi="Times New Roman" w:cs="Times New Roman"/>
          <w:color w:val="000000"/>
          <w:sz w:val="24"/>
          <w:szCs w:val="24"/>
        </w:rPr>
        <w:t xml:space="preserve">.” Second, life histories should center </w:t>
      </w:r>
      <w:r>
        <w:rPr>
          <w:rFonts w:ascii="Times New Roman" w:hAnsi="Times New Roman" w:cs="Times New Roman"/>
          <w:color w:val="000000"/>
          <w:sz w:val="24"/>
          <w:szCs w:val="24"/>
        </w:rPr>
        <w:t>the perspective of the interviewee subject, allowing that person to define what was important in their own life</w:t>
      </w:r>
      <w:r w:rsidR="004A4884">
        <w:rPr>
          <w:rFonts w:ascii="Times New Roman" w:hAnsi="Times New Roman" w:cs="Times New Roman"/>
          <w:color w:val="000000"/>
          <w:sz w:val="24"/>
          <w:szCs w:val="24"/>
        </w:rPr>
        <w:t xml:space="preserve">. Third, </w:t>
      </w:r>
      <w:r w:rsidR="004A4884">
        <w:rPr>
          <w:rFonts w:ascii="Times New Roman" w:eastAsia="Times New Roman" w:hAnsi="Times New Roman" w:cs="Times New Roman"/>
          <w:sz w:val="24"/>
          <w:szCs w:val="24"/>
          <w:lang w:val="en-US"/>
        </w:rPr>
        <w:t xml:space="preserve">a life history was not to be a 300 page report but constructed in a way to attract and keep the attention of a more general public, but rather aimed at the general public interested in understanding how people really lived. </w:t>
      </w:r>
    </w:p>
    <w:p w14:paraId="719F2F9B" w14:textId="77777777" w:rsidR="00B155BF" w:rsidRDefault="00B155BF" w:rsidP="000E67CB">
      <w:pPr>
        <w:jc w:val="both"/>
        <w:rPr>
          <w:rFonts w:ascii="Times New Roman" w:eastAsia="Times New Roman" w:hAnsi="Times New Roman" w:cs="Times New Roman"/>
          <w:sz w:val="24"/>
          <w:szCs w:val="24"/>
          <w:lang w:val="en-US"/>
        </w:rPr>
      </w:pPr>
    </w:p>
    <w:p w14:paraId="7C72A0A9" w14:textId="77777777" w:rsidR="00B155BF" w:rsidRDefault="00B155BF" w:rsidP="000E67CB">
      <w:p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Central to this conception was that federal writers who were not</w:t>
      </w:r>
      <w:r w:rsidR="004A4884">
        <w:rPr>
          <w:rFonts w:ascii="Times New Roman" w:eastAsia="Times New Roman" w:hAnsi="Times New Roman" w:cs="Times New Roman"/>
          <w:sz w:val="24"/>
          <w:szCs w:val="24"/>
          <w:lang w:val="en-US"/>
        </w:rPr>
        <w:t xml:space="preserve"> trained sociologists or social workers should collect the life histories.</w:t>
      </w:r>
      <w:r>
        <w:rPr>
          <w:rFonts w:ascii="Times New Roman" w:eastAsia="Times New Roman" w:hAnsi="Times New Roman" w:cs="Times New Roman"/>
          <w:sz w:val="24"/>
          <w:szCs w:val="24"/>
          <w:lang w:val="en-US"/>
        </w:rPr>
        <w:t xml:space="preserve"> </w:t>
      </w:r>
      <w:r w:rsidR="000E67CB" w:rsidRPr="007668D0">
        <w:rPr>
          <w:rFonts w:ascii="Times New Roman" w:eastAsia="Times New Roman" w:hAnsi="Times New Roman" w:cs="Times New Roman"/>
          <w:sz w:val="24"/>
          <w:szCs w:val="24"/>
          <w:lang w:val="en-US"/>
        </w:rPr>
        <w:t xml:space="preserve">Rather than creating life histories to prove or disprove a particular point, which is what he understood as </w:t>
      </w:r>
      <w:r w:rsidR="000E67CB">
        <w:rPr>
          <w:rFonts w:ascii="Times New Roman" w:eastAsia="Times New Roman" w:hAnsi="Times New Roman" w:cs="Times New Roman"/>
          <w:sz w:val="24"/>
          <w:szCs w:val="24"/>
          <w:lang w:val="en-US"/>
        </w:rPr>
        <w:t>Vance’s</w:t>
      </w:r>
      <w:r w:rsidR="000E67CB" w:rsidRPr="007668D0">
        <w:rPr>
          <w:rFonts w:ascii="Times New Roman" w:eastAsia="Times New Roman" w:hAnsi="Times New Roman" w:cs="Times New Roman"/>
          <w:sz w:val="24"/>
          <w:szCs w:val="24"/>
          <w:lang w:val="en-US"/>
        </w:rPr>
        <w:t xml:space="preserve"> primary goal, writers were instructed to capture “a human point of view corresponding closely with the point of view of the journalist,” he wrote.</w:t>
      </w:r>
      <w:r w:rsidR="000E67CB" w:rsidRPr="007668D0">
        <w:rPr>
          <w:rFonts w:ascii="Times New Roman" w:eastAsia="Times New Roman" w:hAnsi="Times New Roman" w:cs="Times New Roman"/>
          <w:sz w:val="24"/>
          <w:szCs w:val="24"/>
          <w:vertAlign w:val="superscript"/>
          <w:lang w:val="en-US"/>
        </w:rPr>
        <w:footnoteReference w:id="48"/>
      </w:r>
      <w:r>
        <w:rPr>
          <w:rFonts w:ascii="Times New Roman" w:eastAsia="Times New Roman" w:hAnsi="Times New Roman" w:cs="Times New Roman"/>
          <w:sz w:val="24"/>
          <w:szCs w:val="24"/>
          <w:lang w:val="en-US"/>
        </w:rPr>
        <w:t xml:space="preserve"> </w:t>
      </w:r>
      <w:r w:rsidR="000E67CB" w:rsidRPr="007668D0">
        <w:rPr>
          <w:rFonts w:ascii="Times New Roman" w:eastAsia="Times New Roman" w:hAnsi="Times New Roman" w:cs="Times New Roman"/>
          <w:sz w:val="24"/>
          <w:szCs w:val="24"/>
          <w:lang w:val="en-US"/>
        </w:rPr>
        <w:t xml:space="preserve">Like a journalist, the writers were to simply report back what they heard through informal interviews. From memory, the writer would then write </w:t>
      </w:r>
      <w:r w:rsidR="00E2723F">
        <w:rPr>
          <w:rFonts w:ascii="Times New Roman" w:eastAsia="Times New Roman" w:hAnsi="Times New Roman" w:cs="Times New Roman"/>
          <w:sz w:val="24"/>
          <w:szCs w:val="24"/>
          <w:lang w:val="en-US"/>
        </w:rPr>
        <w:t xml:space="preserve">a </w:t>
      </w:r>
      <w:r w:rsidR="000E67CB" w:rsidRPr="007668D0">
        <w:rPr>
          <w:rFonts w:ascii="Times New Roman" w:eastAsia="Times New Roman" w:hAnsi="Times New Roman" w:cs="Times New Roman"/>
          <w:sz w:val="24"/>
          <w:szCs w:val="24"/>
          <w:lang w:val="en-US"/>
        </w:rPr>
        <w:t xml:space="preserve">narrative that included the person’s oral history along with </w:t>
      </w:r>
      <w:r>
        <w:rPr>
          <w:rFonts w:ascii="Times New Roman" w:eastAsia="Times New Roman" w:hAnsi="Times New Roman" w:cs="Times New Roman"/>
          <w:sz w:val="24"/>
          <w:szCs w:val="24"/>
          <w:lang w:val="en-US"/>
        </w:rPr>
        <w:t xml:space="preserve">a description </w:t>
      </w:r>
      <w:r w:rsidR="000E67CB" w:rsidRPr="007668D0">
        <w:rPr>
          <w:rFonts w:ascii="Times New Roman" w:eastAsia="Times New Roman" w:hAnsi="Times New Roman" w:cs="Times New Roman"/>
          <w:sz w:val="24"/>
          <w:szCs w:val="24"/>
          <w:lang w:val="en-US"/>
        </w:rPr>
        <w:t>their current conditions.</w:t>
      </w:r>
      <w:r w:rsidR="000E67CB" w:rsidRPr="007668D0">
        <w:rPr>
          <w:rFonts w:ascii="Times New Roman" w:eastAsia="Times New Roman" w:hAnsi="Times New Roman" w:cs="Times New Roman"/>
          <w:sz w:val="24"/>
          <w:szCs w:val="24"/>
          <w:vertAlign w:val="superscript"/>
          <w:lang w:val="en-US"/>
        </w:rPr>
        <w:footnoteReference w:id="49"/>
      </w:r>
      <w:r w:rsidR="000E67CB" w:rsidRPr="007668D0">
        <w:rPr>
          <w:rFonts w:ascii="Times New Roman" w:eastAsia="Times New Roman" w:hAnsi="Times New Roman" w:cs="Times New Roman"/>
          <w:sz w:val="24"/>
          <w:szCs w:val="24"/>
          <w:lang w:val="en-US"/>
        </w:rPr>
        <w:t xml:space="preserve"> As one set of instructions stated, “In order for the interview to be successful, you should put at ease the person with whom you are talking and let him ramble on. Then you should hurry home and make your notes.”</w:t>
      </w:r>
      <w:r w:rsidR="000E67CB" w:rsidRPr="007668D0">
        <w:rPr>
          <w:rFonts w:ascii="Times New Roman" w:eastAsia="Times New Roman" w:hAnsi="Times New Roman" w:cs="Times New Roman"/>
          <w:sz w:val="24"/>
          <w:szCs w:val="24"/>
          <w:vertAlign w:val="superscript"/>
          <w:lang w:val="en-US"/>
        </w:rPr>
        <w:footnoteReference w:id="50"/>
      </w:r>
      <w:r w:rsidR="000E67CB" w:rsidRPr="007668D0">
        <w:rPr>
          <w:rFonts w:ascii="Times New Roman" w:eastAsia="Times New Roman" w:hAnsi="Times New Roman" w:cs="Times New Roman"/>
          <w:sz w:val="24"/>
          <w:szCs w:val="24"/>
          <w:lang w:val="en-US"/>
        </w:rPr>
        <w:t xml:space="preserve"> </w:t>
      </w:r>
    </w:p>
    <w:p w14:paraId="5AF24F66" w14:textId="77777777" w:rsidR="00B155BF" w:rsidRDefault="00B155BF" w:rsidP="000E67CB">
      <w:pPr>
        <w:jc w:val="both"/>
        <w:rPr>
          <w:rFonts w:ascii="Times New Roman" w:eastAsia="Times New Roman" w:hAnsi="Times New Roman" w:cs="Times New Roman"/>
          <w:sz w:val="24"/>
          <w:szCs w:val="24"/>
          <w:lang w:val="en-US"/>
        </w:rPr>
      </w:pPr>
    </w:p>
    <w:p w14:paraId="630E7D44" w14:textId="0DDC370A" w:rsidR="000E67CB" w:rsidRPr="007668D0" w:rsidRDefault="000E67CB" w:rsidP="000E67CB">
      <w:pPr>
        <w:jc w:val="both"/>
        <w:rPr>
          <w:rFonts w:ascii="Times New Roman" w:eastAsia="Times New Roman" w:hAnsi="Times New Roman" w:cs="Times New Roman"/>
          <w:sz w:val="24"/>
          <w:szCs w:val="24"/>
          <w:lang w:val="en-US"/>
        </w:rPr>
      </w:pPr>
      <w:r w:rsidRPr="007668D0">
        <w:rPr>
          <w:rFonts w:ascii="Times New Roman" w:eastAsia="Times New Roman" w:hAnsi="Times New Roman" w:cs="Times New Roman"/>
          <w:sz w:val="24"/>
          <w:szCs w:val="24"/>
          <w:lang w:val="en-US"/>
        </w:rPr>
        <w:t xml:space="preserve">The interviewers were given questionnaires that covered topics such as family and labor, which were to be treated as a general guide </w:t>
      </w:r>
      <w:r>
        <w:rPr>
          <w:rFonts w:ascii="Times New Roman" w:eastAsia="Times New Roman" w:hAnsi="Times New Roman" w:cs="Times New Roman"/>
          <w:sz w:val="24"/>
          <w:szCs w:val="24"/>
          <w:lang w:val="en-US"/>
        </w:rPr>
        <w:t xml:space="preserve">and not a checklist, so that interviewers could respond to the natural direction of the conversations. Because of this method of careful listening and privileging of the interviewees own voices, life histories </w:t>
      </w:r>
      <w:r w:rsidR="00BB22F3">
        <w:rPr>
          <w:rFonts w:ascii="Times New Roman" w:eastAsia="Times New Roman" w:hAnsi="Times New Roman" w:cs="Times New Roman"/>
          <w:sz w:val="24"/>
          <w:szCs w:val="24"/>
          <w:lang w:val="en-US"/>
        </w:rPr>
        <w:t>served as a predecessor of a method that</w:t>
      </w:r>
      <w:r w:rsidRPr="007668D0">
        <w:rPr>
          <w:rFonts w:ascii="Times New Roman" w:eastAsia="Times New Roman" w:hAnsi="Times New Roman" w:cs="Times New Roman"/>
          <w:sz w:val="24"/>
          <w:szCs w:val="24"/>
          <w:lang w:val="en-US"/>
        </w:rPr>
        <w:t xml:space="preserve"> would become known as “oral history</w:t>
      </w:r>
      <w:r>
        <w:rPr>
          <w:rFonts w:ascii="Times New Roman" w:eastAsia="Times New Roman" w:hAnsi="Times New Roman" w:cs="Times New Roman"/>
          <w:sz w:val="24"/>
          <w:szCs w:val="24"/>
          <w:lang w:val="en-US"/>
        </w:rPr>
        <w:t>.</w:t>
      </w:r>
      <w:r w:rsidRPr="007668D0">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 xml:space="preserve"> However, it was in the writing style that Couch encouraged, </w:t>
      </w:r>
      <w:r>
        <w:rPr>
          <w:rFonts w:ascii="Times New Roman" w:eastAsia="Times New Roman" w:hAnsi="Times New Roman" w:cs="Times New Roman"/>
          <w:sz w:val="24"/>
          <w:szCs w:val="24"/>
          <w:lang w:val="en-US"/>
        </w:rPr>
        <w:lastRenderedPageBreak/>
        <w:t xml:space="preserve">which instructed writers to occupy the gaze of journalist to </w:t>
      </w:r>
      <w:r w:rsidR="00402392">
        <w:rPr>
          <w:rFonts w:ascii="Times New Roman" w:eastAsia="Times New Roman" w:hAnsi="Times New Roman" w:cs="Times New Roman"/>
          <w:sz w:val="24"/>
          <w:szCs w:val="24"/>
          <w:lang w:val="en-US"/>
        </w:rPr>
        <w:t xml:space="preserve">document </w:t>
      </w:r>
      <w:r>
        <w:rPr>
          <w:rFonts w:ascii="Times New Roman" w:eastAsia="Times New Roman" w:hAnsi="Times New Roman" w:cs="Times New Roman"/>
          <w:sz w:val="24"/>
          <w:szCs w:val="24"/>
          <w:lang w:val="en-US"/>
        </w:rPr>
        <w:t xml:space="preserve">compelling stories that </w:t>
      </w:r>
      <w:r w:rsidR="00402392">
        <w:rPr>
          <w:rFonts w:ascii="Times New Roman" w:eastAsia="Times New Roman" w:hAnsi="Times New Roman" w:cs="Times New Roman"/>
          <w:sz w:val="24"/>
          <w:szCs w:val="24"/>
          <w:lang w:val="en-US"/>
        </w:rPr>
        <w:t xml:space="preserve">primarily featured the interviewee’s voice </w:t>
      </w:r>
      <w:r>
        <w:rPr>
          <w:rFonts w:ascii="Times New Roman" w:eastAsia="Times New Roman" w:hAnsi="Times New Roman" w:cs="Times New Roman"/>
          <w:sz w:val="24"/>
          <w:szCs w:val="24"/>
          <w:lang w:val="en-US"/>
        </w:rPr>
        <w:t>that the life histories truly became unique</w:t>
      </w:r>
      <w:r w:rsidRPr="007668D0">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 xml:space="preserve"> </w:t>
      </w:r>
    </w:p>
    <w:p w14:paraId="3DE88E84" w14:textId="77777777" w:rsidR="000E67CB" w:rsidRPr="007668D0" w:rsidRDefault="000E67CB" w:rsidP="000E67CB">
      <w:pPr>
        <w:jc w:val="both"/>
        <w:rPr>
          <w:rFonts w:ascii="Times New Roman" w:eastAsia="Times New Roman" w:hAnsi="Times New Roman" w:cs="Times New Roman"/>
          <w:sz w:val="24"/>
          <w:szCs w:val="24"/>
          <w:lang w:val="en-US"/>
        </w:rPr>
      </w:pPr>
    </w:p>
    <w:p w14:paraId="1DB03E9D" w14:textId="77777777" w:rsidR="000E67CB" w:rsidRPr="007668D0" w:rsidRDefault="000E67CB" w:rsidP="000E67CB">
      <w:pPr>
        <w:jc w:val="both"/>
        <w:rPr>
          <w:rFonts w:ascii="Times New Roman" w:eastAsia="Times New Roman" w:hAnsi="Times New Roman" w:cs="Times New Roman"/>
          <w:i/>
          <w:sz w:val="24"/>
          <w:szCs w:val="24"/>
          <w:lang w:val="en-US"/>
        </w:rPr>
      </w:pPr>
      <w:r w:rsidRPr="007668D0">
        <w:rPr>
          <w:rFonts w:ascii="Times New Roman" w:eastAsia="Times New Roman" w:hAnsi="Times New Roman" w:cs="Times New Roman"/>
          <w:i/>
          <w:sz w:val="24"/>
          <w:szCs w:val="24"/>
          <w:lang w:val="en-US"/>
        </w:rPr>
        <w:t>Privileging Work in Life Histories</w:t>
      </w:r>
    </w:p>
    <w:p w14:paraId="0D5ECCA7" w14:textId="77777777" w:rsidR="000E67CB" w:rsidRPr="007668D0" w:rsidRDefault="000E67CB" w:rsidP="000E67CB">
      <w:pPr>
        <w:jc w:val="both"/>
        <w:rPr>
          <w:rFonts w:ascii="Times New Roman" w:eastAsia="Times New Roman" w:hAnsi="Times New Roman" w:cs="Times New Roman"/>
          <w:sz w:val="24"/>
          <w:szCs w:val="24"/>
          <w:lang w:val="en-US"/>
        </w:rPr>
      </w:pPr>
    </w:p>
    <w:p w14:paraId="08DDDE51" w14:textId="1ECCE550" w:rsidR="000E67CB" w:rsidRPr="007668D0" w:rsidRDefault="000E67CB" w:rsidP="000E67CB">
      <w:pPr>
        <w:jc w:val="both"/>
        <w:rPr>
          <w:rFonts w:ascii="Times New Roman" w:eastAsia="Times New Roman" w:hAnsi="Times New Roman" w:cs="Times New Roman"/>
          <w:sz w:val="24"/>
          <w:szCs w:val="24"/>
          <w:lang w:val="en-US"/>
        </w:rPr>
      </w:pPr>
      <w:r w:rsidRPr="007668D0">
        <w:rPr>
          <w:rFonts w:ascii="Times New Roman" w:eastAsia="Times New Roman" w:hAnsi="Times New Roman" w:cs="Times New Roman"/>
          <w:sz w:val="24"/>
          <w:szCs w:val="24"/>
          <w:lang w:val="en-US"/>
        </w:rPr>
        <w:t>Couch’s ambitions for the SLHP were extensive</w:t>
      </w:r>
      <w:r w:rsidR="00B155BF">
        <w:rPr>
          <w:rFonts w:ascii="Times New Roman" w:eastAsia="Times New Roman" w:hAnsi="Times New Roman" w:cs="Times New Roman"/>
          <w:sz w:val="24"/>
          <w:szCs w:val="24"/>
          <w:lang w:val="en-US"/>
        </w:rPr>
        <w:t xml:space="preserve"> as he desired </w:t>
      </w:r>
      <w:r w:rsidR="00402392">
        <w:rPr>
          <w:rFonts w:ascii="Times New Roman" w:eastAsia="Times New Roman" w:hAnsi="Times New Roman" w:cs="Times New Roman"/>
          <w:sz w:val="24"/>
          <w:szCs w:val="24"/>
          <w:lang w:val="en-US"/>
        </w:rPr>
        <w:t xml:space="preserve">to forge a new genre while offering a picture of the South. </w:t>
      </w:r>
      <w:r w:rsidRPr="007668D0">
        <w:rPr>
          <w:rFonts w:ascii="Times New Roman" w:eastAsia="Times New Roman" w:hAnsi="Times New Roman" w:cs="Times New Roman"/>
          <w:sz w:val="24"/>
          <w:szCs w:val="24"/>
          <w:lang w:val="en-US"/>
        </w:rPr>
        <w:t xml:space="preserve">In a letter to </w:t>
      </w:r>
      <w:proofErr w:type="spellStart"/>
      <w:r w:rsidRPr="007668D0">
        <w:rPr>
          <w:rFonts w:ascii="Times New Roman" w:eastAsia="Times New Roman" w:hAnsi="Times New Roman" w:cs="Times New Roman"/>
          <w:sz w:val="24"/>
          <w:szCs w:val="24"/>
          <w:lang w:val="en-US"/>
        </w:rPr>
        <w:t>Alsberg</w:t>
      </w:r>
      <w:proofErr w:type="spellEnd"/>
      <w:r w:rsidRPr="007668D0">
        <w:rPr>
          <w:rFonts w:ascii="Times New Roman" w:eastAsia="Times New Roman" w:hAnsi="Times New Roman" w:cs="Times New Roman"/>
          <w:sz w:val="24"/>
          <w:szCs w:val="24"/>
          <w:lang w:val="en-US"/>
        </w:rPr>
        <w:t xml:space="preserve"> outlining his plans, Couch wrote that material similar to Vance’s case histories “ought to be collected from every Southern state, from all types of tenants, sharecroppers, share renders, and renters, and ought to include all the most important types of farming.”</w:t>
      </w:r>
      <w:r w:rsidRPr="007668D0">
        <w:rPr>
          <w:rFonts w:ascii="Times New Roman" w:eastAsia="Times New Roman" w:hAnsi="Times New Roman" w:cs="Times New Roman"/>
          <w:sz w:val="24"/>
          <w:szCs w:val="24"/>
          <w:vertAlign w:val="superscript"/>
          <w:lang w:val="en-US"/>
        </w:rPr>
        <w:footnoteReference w:id="51"/>
      </w:r>
      <w:r w:rsidRPr="007668D0">
        <w:rPr>
          <w:rFonts w:ascii="Times New Roman" w:eastAsia="Times New Roman" w:hAnsi="Times New Roman" w:cs="Times New Roman"/>
          <w:sz w:val="24"/>
          <w:szCs w:val="24"/>
          <w:lang w:val="en-US"/>
        </w:rPr>
        <w:t xml:space="preserve"> Along with sociologists, he was joining a wealth of cultural workers</w:t>
      </w:r>
      <w:r>
        <w:rPr>
          <w:rFonts w:ascii="Times New Roman" w:eastAsia="Times New Roman" w:hAnsi="Times New Roman" w:cs="Times New Roman"/>
          <w:sz w:val="24"/>
          <w:szCs w:val="24"/>
          <w:lang w:val="en-US"/>
        </w:rPr>
        <w:t>,</w:t>
      </w:r>
      <w:r w:rsidRPr="007668D0">
        <w:rPr>
          <w:rFonts w:ascii="Times New Roman" w:eastAsia="Times New Roman" w:hAnsi="Times New Roman" w:cs="Times New Roman"/>
          <w:sz w:val="24"/>
          <w:szCs w:val="24"/>
          <w:lang w:val="en-US"/>
        </w:rPr>
        <w:t xml:space="preserve"> from journalists such as Jonathan Daniels, writers such as Erskine Caldwell, and photographers such as Marion Post Wolcott</w:t>
      </w:r>
      <w:r>
        <w:rPr>
          <w:rFonts w:ascii="Times New Roman" w:eastAsia="Times New Roman" w:hAnsi="Times New Roman" w:cs="Times New Roman"/>
          <w:sz w:val="24"/>
          <w:szCs w:val="24"/>
          <w:lang w:val="en-US"/>
        </w:rPr>
        <w:t>,</w:t>
      </w:r>
      <w:r w:rsidRPr="007668D0">
        <w:rPr>
          <w:rFonts w:ascii="Times New Roman" w:eastAsia="Times New Roman" w:hAnsi="Times New Roman" w:cs="Times New Roman"/>
          <w:sz w:val="24"/>
          <w:szCs w:val="24"/>
          <w:lang w:val="en-US"/>
        </w:rPr>
        <w:t xml:space="preserve"> concerned during the documentary decade with depicting rural </w:t>
      </w:r>
      <w:r>
        <w:rPr>
          <w:rFonts w:ascii="Times New Roman" w:eastAsia="Times New Roman" w:hAnsi="Times New Roman" w:cs="Times New Roman"/>
          <w:sz w:val="24"/>
          <w:szCs w:val="24"/>
          <w:lang w:val="en-US"/>
        </w:rPr>
        <w:t>S</w:t>
      </w:r>
      <w:r w:rsidRPr="007668D0">
        <w:rPr>
          <w:rFonts w:ascii="Times New Roman" w:eastAsia="Times New Roman" w:hAnsi="Times New Roman" w:cs="Times New Roman"/>
          <w:sz w:val="24"/>
          <w:szCs w:val="24"/>
          <w:lang w:val="en-US"/>
        </w:rPr>
        <w:t>outhern (and most often White) working class by capturing their “authentic” and “real” conditions.</w:t>
      </w:r>
      <w:r w:rsidRPr="007668D0">
        <w:rPr>
          <w:rFonts w:ascii="Times New Roman" w:eastAsia="Times New Roman" w:hAnsi="Times New Roman" w:cs="Times New Roman"/>
          <w:sz w:val="24"/>
          <w:szCs w:val="24"/>
          <w:vertAlign w:val="superscript"/>
          <w:lang w:val="en-US"/>
        </w:rPr>
        <w:footnoteReference w:id="52"/>
      </w:r>
      <w:r w:rsidRPr="007668D0">
        <w:rPr>
          <w:rFonts w:ascii="Times New Roman" w:eastAsia="Times New Roman" w:hAnsi="Times New Roman" w:cs="Times New Roman"/>
          <w:sz w:val="24"/>
          <w:szCs w:val="24"/>
          <w:lang w:val="en-US"/>
        </w:rPr>
        <w:t xml:space="preserve"> While photographers from the acclaimed FSA photography unit used cameras, Couch </w:t>
      </w:r>
      <w:r w:rsidR="00402392">
        <w:rPr>
          <w:rFonts w:ascii="Times New Roman" w:eastAsia="Times New Roman" w:hAnsi="Times New Roman" w:cs="Times New Roman"/>
          <w:sz w:val="24"/>
          <w:szCs w:val="24"/>
          <w:lang w:val="en-US"/>
        </w:rPr>
        <w:t xml:space="preserve">called the life histories  “word pictures” and </w:t>
      </w:r>
      <w:r w:rsidRPr="007668D0">
        <w:rPr>
          <w:rFonts w:ascii="Times New Roman" w:eastAsia="Times New Roman" w:hAnsi="Times New Roman" w:cs="Times New Roman"/>
          <w:sz w:val="24"/>
          <w:szCs w:val="24"/>
          <w:lang w:val="en-US"/>
        </w:rPr>
        <w:t>joined academics and journalists who relied on the pen, typewriter, and printing press.</w:t>
      </w:r>
      <w:r w:rsidR="00371F00">
        <w:rPr>
          <w:rFonts w:ascii="Times New Roman" w:eastAsia="Times New Roman" w:hAnsi="Times New Roman" w:cs="Times New Roman"/>
          <w:sz w:val="24"/>
          <w:szCs w:val="24"/>
          <w:lang w:val="en-US"/>
        </w:rPr>
        <w:t xml:space="preserve"> </w:t>
      </w:r>
      <w:r w:rsidRPr="007668D0">
        <w:rPr>
          <w:rFonts w:ascii="Times New Roman" w:eastAsia="Times New Roman" w:hAnsi="Times New Roman" w:cs="Times New Roman"/>
          <w:sz w:val="24"/>
          <w:szCs w:val="24"/>
          <w:lang w:val="en-US"/>
        </w:rPr>
        <w:t>With the SLHP, Couch added the FWP among the institutions placing a microscope over the region.</w:t>
      </w:r>
    </w:p>
    <w:p w14:paraId="42A66D04" w14:textId="77777777" w:rsidR="000E67CB" w:rsidRPr="007668D0" w:rsidRDefault="000E67CB" w:rsidP="000E67CB">
      <w:pPr>
        <w:jc w:val="both"/>
        <w:rPr>
          <w:rFonts w:ascii="Times New Roman" w:eastAsia="Times New Roman" w:hAnsi="Times New Roman" w:cs="Times New Roman"/>
          <w:sz w:val="24"/>
          <w:szCs w:val="24"/>
          <w:lang w:val="en-US"/>
        </w:rPr>
      </w:pPr>
    </w:p>
    <w:p w14:paraId="05B11703" w14:textId="4A866AC0" w:rsidR="000E67CB" w:rsidRDefault="000E67CB" w:rsidP="000E67CB">
      <w:pPr>
        <w:jc w:val="both"/>
        <w:rPr>
          <w:rFonts w:ascii="Times New Roman" w:eastAsia="Times New Roman" w:hAnsi="Times New Roman" w:cs="Times New Roman"/>
          <w:sz w:val="24"/>
          <w:szCs w:val="24"/>
          <w:lang w:val="en-US"/>
        </w:rPr>
      </w:pPr>
      <w:r w:rsidRPr="007668D0">
        <w:rPr>
          <w:rFonts w:ascii="Times New Roman" w:eastAsia="Times New Roman" w:hAnsi="Times New Roman" w:cs="Times New Roman"/>
          <w:sz w:val="24"/>
          <w:szCs w:val="24"/>
          <w:lang w:val="en-US"/>
        </w:rPr>
        <w:t xml:space="preserve">Steeped in current debates over what to document and how, Couch quickly expanded the scope to other significant economic sectors, including mill workers, </w:t>
      </w:r>
      <w:proofErr w:type="spellStart"/>
      <w:r w:rsidRPr="007668D0">
        <w:rPr>
          <w:rFonts w:ascii="Times New Roman" w:eastAsia="Times New Roman" w:hAnsi="Times New Roman" w:cs="Times New Roman"/>
          <w:sz w:val="24"/>
          <w:szCs w:val="24"/>
          <w:lang w:val="en-US"/>
        </w:rPr>
        <w:t>lumberers</w:t>
      </w:r>
      <w:proofErr w:type="spellEnd"/>
      <w:r w:rsidRPr="007668D0">
        <w:rPr>
          <w:rFonts w:ascii="Times New Roman" w:eastAsia="Times New Roman" w:hAnsi="Times New Roman" w:cs="Times New Roman"/>
          <w:sz w:val="24"/>
          <w:szCs w:val="24"/>
          <w:lang w:val="en-US"/>
        </w:rPr>
        <w:t xml:space="preserve">, miners, fishers, and service occupations, and topics such as eating and drinking habits, health and disease, </w:t>
      </w:r>
      <w:r>
        <w:rPr>
          <w:rFonts w:ascii="Times New Roman" w:eastAsia="Times New Roman" w:hAnsi="Times New Roman" w:cs="Times New Roman"/>
          <w:sz w:val="24"/>
          <w:szCs w:val="24"/>
          <w:lang w:val="en-US"/>
        </w:rPr>
        <w:t xml:space="preserve">and </w:t>
      </w:r>
      <w:r w:rsidRPr="007668D0">
        <w:rPr>
          <w:rFonts w:ascii="Times New Roman" w:eastAsia="Times New Roman" w:hAnsi="Times New Roman" w:cs="Times New Roman"/>
          <w:sz w:val="24"/>
          <w:szCs w:val="24"/>
          <w:lang w:val="en-US"/>
        </w:rPr>
        <w:t>recreational facilities.</w:t>
      </w:r>
      <w:r w:rsidRPr="007668D0">
        <w:rPr>
          <w:rFonts w:ascii="Times New Roman" w:eastAsia="Times New Roman" w:hAnsi="Times New Roman" w:cs="Times New Roman"/>
          <w:sz w:val="24"/>
          <w:szCs w:val="24"/>
          <w:vertAlign w:val="superscript"/>
          <w:lang w:val="en-US"/>
        </w:rPr>
        <w:footnoteReference w:id="53"/>
      </w:r>
      <w:r w:rsidRPr="007668D0">
        <w:rPr>
          <w:rFonts w:ascii="Times New Roman" w:eastAsia="Times New Roman" w:hAnsi="Times New Roman" w:cs="Times New Roman"/>
          <w:sz w:val="24"/>
          <w:szCs w:val="24"/>
          <w:lang w:val="en-US"/>
        </w:rPr>
        <w:t xml:space="preserve"> His extensive list of topics represented the areas of social life that he and a plethora of researchers on the region, many of whom were published by UNC Press, saw as the greatest issues in need of remedy. Sharing the decade’s concern with working class (and mostly White) labor, Couch’s particular focus was documenting the lives of workers in the South by occupation, which emphasized the centrality of labor and positioned subjectivity as based on work. Such positioning </w:t>
      </w:r>
      <w:r w:rsidR="00B155BF">
        <w:rPr>
          <w:rFonts w:ascii="Times New Roman" w:eastAsia="Times New Roman" w:hAnsi="Times New Roman" w:cs="Times New Roman"/>
          <w:sz w:val="24"/>
          <w:szCs w:val="24"/>
          <w:lang w:val="en-US"/>
        </w:rPr>
        <w:t xml:space="preserve">provided the SLHP with a much needed niche among the many documentary projects in the FWP as layer 3 will discuss in much greater detail as well as </w:t>
      </w:r>
      <w:r w:rsidRPr="007668D0">
        <w:rPr>
          <w:rFonts w:ascii="Times New Roman" w:eastAsia="Times New Roman" w:hAnsi="Times New Roman" w:cs="Times New Roman"/>
          <w:sz w:val="24"/>
          <w:szCs w:val="24"/>
          <w:lang w:val="en-US"/>
        </w:rPr>
        <w:t xml:space="preserve">worked against tired stereotypes </w:t>
      </w:r>
      <w:r>
        <w:rPr>
          <w:rFonts w:ascii="Times New Roman" w:eastAsia="Times New Roman" w:hAnsi="Times New Roman" w:cs="Times New Roman"/>
          <w:sz w:val="24"/>
          <w:szCs w:val="24"/>
          <w:lang w:val="en-US"/>
        </w:rPr>
        <w:t>characterizing</w:t>
      </w:r>
      <w:r w:rsidRPr="007668D0">
        <w:rPr>
          <w:rFonts w:ascii="Times New Roman" w:eastAsia="Times New Roman" w:hAnsi="Times New Roman" w:cs="Times New Roman"/>
          <w:sz w:val="24"/>
          <w:szCs w:val="24"/>
          <w:lang w:val="en-US"/>
        </w:rPr>
        <w:t xml:space="preserve"> residents of the </w:t>
      </w:r>
      <w:r>
        <w:rPr>
          <w:rFonts w:ascii="Times New Roman" w:eastAsia="Times New Roman" w:hAnsi="Times New Roman" w:cs="Times New Roman"/>
          <w:sz w:val="24"/>
          <w:szCs w:val="24"/>
          <w:lang w:val="en-US"/>
        </w:rPr>
        <w:t>S</w:t>
      </w:r>
      <w:r w:rsidRPr="007668D0">
        <w:rPr>
          <w:rFonts w:ascii="Times New Roman" w:eastAsia="Times New Roman" w:hAnsi="Times New Roman" w:cs="Times New Roman"/>
          <w:sz w:val="24"/>
          <w:szCs w:val="24"/>
          <w:lang w:val="en-US"/>
        </w:rPr>
        <w:t>outh</w:t>
      </w:r>
      <w:r w:rsidR="00B155BF">
        <w:rPr>
          <w:rFonts w:ascii="Times New Roman" w:eastAsia="Times New Roman" w:hAnsi="Times New Roman" w:cs="Times New Roman"/>
          <w:sz w:val="24"/>
          <w:szCs w:val="24"/>
          <w:lang w:val="en-US"/>
        </w:rPr>
        <w:t xml:space="preserve"> as lazy, idle and unproductive. </w:t>
      </w:r>
    </w:p>
    <w:p w14:paraId="75CC786C" w14:textId="77777777" w:rsidR="000E67CB" w:rsidRDefault="000E67CB" w:rsidP="000E67CB">
      <w:pPr>
        <w:jc w:val="both"/>
        <w:rPr>
          <w:rFonts w:ascii="Times New Roman" w:eastAsia="Times New Roman" w:hAnsi="Times New Roman" w:cs="Times New Roman"/>
          <w:sz w:val="24"/>
          <w:szCs w:val="24"/>
          <w:lang w:val="en-US"/>
        </w:rPr>
      </w:pPr>
    </w:p>
    <w:p w14:paraId="4034B920" w14:textId="252DA8B6" w:rsidR="000E67CB" w:rsidRPr="007668D0" w:rsidRDefault="000E67CB" w:rsidP="000E67CB">
      <w:pPr>
        <w:jc w:val="both"/>
        <w:rPr>
          <w:rFonts w:ascii="Times New Roman" w:eastAsia="Times New Roman" w:hAnsi="Times New Roman" w:cs="Times New Roman"/>
          <w:sz w:val="24"/>
          <w:szCs w:val="24"/>
          <w:lang w:val="en-US"/>
        </w:rPr>
      </w:pPr>
      <w:r w:rsidRPr="007668D0">
        <w:rPr>
          <w:rFonts w:ascii="Times New Roman" w:eastAsia="Times New Roman" w:hAnsi="Times New Roman" w:cs="Times New Roman"/>
          <w:sz w:val="24"/>
          <w:szCs w:val="24"/>
          <w:lang w:val="en-US"/>
        </w:rPr>
        <w:lastRenderedPageBreak/>
        <w:t>Such stereotypes were fueled by President Roosevelt’s declaration in July 1938 that “the South presents right now the nation's No. 1 economic problem—the nation's problem, not merely the South's.”</w:t>
      </w:r>
      <w:r w:rsidRPr="007668D0">
        <w:rPr>
          <w:rFonts w:ascii="Times New Roman" w:eastAsia="Times New Roman" w:hAnsi="Times New Roman" w:cs="Times New Roman"/>
          <w:sz w:val="24"/>
          <w:szCs w:val="24"/>
          <w:vertAlign w:val="superscript"/>
          <w:lang w:val="en-US"/>
        </w:rPr>
        <w:footnoteReference w:id="54"/>
      </w:r>
      <w:r w:rsidRPr="007668D0">
        <w:rPr>
          <w:rFonts w:ascii="Times New Roman" w:eastAsia="Times New Roman" w:hAnsi="Times New Roman" w:cs="Times New Roman"/>
          <w:sz w:val="24"/>
          <w:szCs w:val="24"/>
          <w:lang w:val="en-US"/>
        </w:rPr>
        <w:t xml:space="preserve"> Primarily a series of statistics mined from scholarship by researchers such as Odum and Vance, the </w:t>
      </w:r>
      <w:r w:rsidRPr="007668D0">
        <w:rPr>
          <w:rFonts w:ascii="Times New Roman" w:eastAsia="Times New Roman" w:hAnsi="Times New Roman" w:cs="Times New Roman"/>
          <w:i/>
          <w:sz w:val="24"/>
          <w:szCs w:val="24"/>
          <w:lang w:val="en-US"/>
        </w:rPr>
        <w:t>Report of Economic Conditions of the South</w:t>
      </w:r>
      <w:r w:rsidRPr="007668D0">
        <w:rPr>
          <w:rFonts w:ascii="Times New Roman" w:eastAsia="Times New Roman" w:hAnsi="Times New Roman" w:cs="Times New Roman"/>
          <w:sz w:val="24"/>
          <w:szCs w:val="24"/>
          <w:lang w:val="en-US"/>
        </w:rPr>
        <w:t xml:space="preserve"> garnered national attention further amplifying efforts by politicians and intellectuals to increase the South’s economic vitality to ensure national economic recovery. Moreover, a focus on work and occupations also reflected the major preoccupation of the New Deal - putting America back to work and building an ecosystem of benefits to care for workers and the unemployed alike. </w:t>
      </w:r>
    </w:p>
    <w:p w14:paraId="41AEDE10" w14:textId="77777777" w:rsidR="000E67CB" w:rsidRPr="007668D0" w:rsidRDefault="000E67CB" w:rsidP="000E67CB">
      <w:pPr>
        <w:jc w:val="both"/>
        <w:rPr>
          <w:rFonts w:ascii="Times New Roman" w:eastAsia="Times New Roman" w:hAnsi="Times New Roman" w:cs="Times New Roman"/>
          <w:sz w:val="24"/>
          <w:szCs w:val="24"/>
          <w:lang w:val="en-US"/>
        </w:rPr>
      </w:pPr>
    </w:p>
    <w:p w14:paraId="6C89D2B1" w14:textId="77777777" w:rsidR="000E67CB" w:rsidRPr="007668D0" w:rsidRDefault="000E67CB" w:rsidP="000E67CB">
      <w:pPr>
        <w:jc w:val="both"/>
        <w:rPr>
          <w:rFonts w:ascii="Times New Roman" w:eastAsia="Times New Roman" w:hAnsi="Times New Roman" w:cs="Times New Roman"/>
          <w:sz w:val="24"/>
          <w:szCs w:val="24"/>
          <w:lang w:val="en-US"/>
        </w:rPr>
      </w:pPr>
      <w:r w:rsidRPr="007668D0">
        <w:rPr>
          <w:rFonts w:ascii="Times New Roman" w:eastAsia="Times New Roman" w:hAnsi="Times New Roman" w:cs="Times New Roman"/>
          <w:sz w:val="24"/>
          <w:szCs w:val="24"/>
          <w:lang w:val="en-US"/>
        </w:rPr>
        <w:t>In addition to countering stereotypes, Couch believed that accurate stories about these problems would const</w:t>
      </w:r>
      <w:r>
        <w:rPr>
          <w:rFonts w:ascii="Times New Roman" w:eastAsia="Times New Roman" w:hAnsi="Times New Roman" w:cs="Times New Roman"/>
          <w:sz w:val="24"/>
          <w:szCs w:val="24"/>
          <w:lang w:val="en-US"/>
        </w:rPr>
        <w:t>itute an important step for South</w:t>
      </w:r>
      <w:r w:rsidRPr="007668D0">
        <w:rPr>
          <w:rFonts w:ascii="Times New Roman" w:eastAsia="Times New Roman" w:hAnsi="Times New Roman" w:cs="Times New Roman"/>
          <w:sz w:val="24"/>
          <w:szCs w:val="24"/>
          <w:lang w:val="en-US"/>
        </w:rPr>
        <w:t xml:space="preserve">erners, themselves, </w:t>
      </w:r>
      <w:r>
        <w:rPr>
          <w:rFonts w:ascii="Times New Roman" w:eastAsia="Times New Roman" w:hAnsi="Times New Roman" w:cs="Times New Roman"/>
          <w:sz w:val="24"/>
          <w:szCs w:val="24"/>
          <w:lang w:val="en-US"/>
        </w:rPr>
        <w:t xml:space="preserve">to </w:t>
      </w:r>
      <w:r w:rsidRPr="007668D0">
        <w:rPr>
          <w:rFonts w:ascii="Times New Roman" w:eastAsia="Times New Roman" w:hAnsi="Times New Roman" w:cs="Times New Roman"/>
          <w:sz w:val="24"/>
          <w:szCs w:val="24"/>
          <w:lang w:val="en-US"/>
        </w:rPr>
        <w:t>address the issues they faced. He argued that President Roosevelt and the New Deal “can do little for us if we refuse to do anything. It is our interest to know in detail all the important truths, pleasant and unpleasant abo</w:t>
      </w:r>
      <w:r>
        <w:rPr>
          <w:rFonts w:ascii="Times New Roman" w:eastAsia="Times New Roman" w:hAnsi="Times New Roman" w:cs="Times New Roman"/>
          <w:sz w:val="24"/>
          <w:szCs w:val="24"/>
          <w:lang w:val="en-US"/>
        </w:rPr>
        <w:t>ut ourselves and our land; and S</w:t>
      </w:r>
      <w:r w:rsidRPr="007668D0">
        <w:rPr>
          <w:rFonts w:ascii="Times New Roman" w:eastAsia="Times New Roman" w:hAnsi="Times New Roman" w:cs="Times New Roman"/>
          <w:sz w:val="24"/>
          <w:szCs w:val="24"/>
          <w:lang w:val="en-US"/>
        </w:rPr>
        <w:t>outherners who attempt to obscure these truths are doing themselves and the South the greatest possible damage.”</w:t>
      </w:r>
      <w:r w:rsidRPr="007668D0">
        <w:rPr>
          <w:rFonts w:ascii="Times New Roman" w:eastAsia="Times New Roman" w:hAnsi="Times New Roman" w:cs="Times New Roman"/>
          <w:sz w:val="24"/>
          <w:szCs w:val="24"/>
          <w:vertAlign w:val="superscript"/>
          <w:lang w:val="en-US"/>
        </w:rPr>
        <w:footnoteReference w:id="55"/>
      </w:r>
      <w:r w:rsidRPr="007668D0">
        <w:rPr>
          <w:rFonts w:ascii="Times New Roman" w:eastAsia="Times New Roman" w:hAnsi="Times New Roman" w:cs="Times New Roman"/>
          <w:sz w:val="24"/>
          <w:szCs w:val="24"/>
          <w:lang w:val="en-US"/>
        </w:rPr>
        <w:t xml:space="preserve"> For Couch</w:t>
      </w:r>
      <w:r>
        <w:rPr>
          <w:rFonts w:ascii="Times New Roman" w:eastAsia="Times New Roman" w:hAnsi="Times New Roman" w:cs="Times New Roman"/>
          <w:sz w:val="24"/>
          <w:szCs w:val="24"/>
          <w:lang w:val="en-US"/>
        </w:rPr>
        <w:t>, life histories would present South</w:t>
      </w:r>
      <w:r w:rsidRPr="007668D0">
        <w:rPr>
          <w:rFonts w:ascii="Times New Roman" w:eastAsia="Times New Roman" w:hAnsi="Times New Roman" w:cs="Times New Roman"/>
          <w:sz w:val="24"/>
          <w:szCs w:val="24"/>
          <w:lang w:val="en-US"/>
        </w:rPr>
        <w:t>erners and the nation with precisely such important truths.</w:t>
      </w:r>
    </w:p>
    <w:p w14:paraId="7E64CA0E" w14:textId="77777777" w:rsidR="000E67CB" w:rsidRPr="007668D0" w:rsidRDefault="000E67CB" w:rsidP="000E67CB">
      <w:pPr>
        <w:jc w:val="both"/>
        <w:rPr>
          <w:rFonts w:ascii="Times New Roman" w:eastAsia="Times New Roman" w:hAnsi="Times New Roman" w:cs="Times New Roman"/>
          <w:sz w:val="24"/>
          <w:szCs w:val="24"/>
          <w:lang w:val="en-US"/>
        </w:rPr>
      </w:pPr>
    </w:p>
    <w:p w14:paraId="7BA881BB" w14:textId="57CA6C93" w:rsidR="000E67CB" w:rsidRPr="007668D0" w:rsidRDefault="000E67CB" w:rsidP="000E67CB">
      <w:pPr>
        <w:jc w:val="both"/>
        <w:rPr>
          <w:rFonts w:ascii="Times New Roman" w:eastAsia="Times New Roman" w:hAnsi="Times New Roman" w:cs="Times New Roman"/>
          <w:sz w:val="24"/>
          <w:szCs w:val="24"/>
          <w:lang w:val="en-US"/>
        </w:rPr>
      </w:pPr>
      <w:r w:rsidRPr="007668D0">
        <w:rPr>
          <w:rFonts w:ascii="Times New Roman" w:eastAsia="Times New Roman" w:hAnsi="Times New Roman" w:cs="Times New Roman"/>
          <w:sz w:val="24"/>
          <w:szCs w:val="24"/>
          <w:lang w:val="en-US"/>
        </w:rPr>
        <w:t>While Couch was focused on telling “the important truths” of the South, it was very much a story based in whiteness with little critical investigation of the profound impact of slaver</w:t>
      </w:r>
      <w:r>
        <w:rPr>
          <w:rFonts w:ascii="Times New Roman" w:eastAsia="Times New Roman" w:hAnsi="Times New Roman" w:cs="Times New Roman"/>
          <w:sz w:val="24"/>
          <w:szCs w:val="24"/>
          <w:lang w:val="en-US"/>
        </w:rPr>
        <w:t>y and segregation on non-White South</w:t>
      </w:r>
      <w:r w:rsidRPr="007668D0">
        <w:rPr>
          <w:rFonts w:ascii="Times New Roman" w:eastAsia="Times New Roman" w:hAnsi="Times New Roman" w:cs="Times New Roman"/>
          <w:sz w:val="24"/>
          <w:szCs w:val="24"/>
          <w:lang w:val="en-US"/>
        </w:rPr>
        <w:t>er</w:t>
      </w:r>
      <w:r>
        <w:rPr>
          <w:rFonts w:ascii="Times New Roman" w:eastAsia="Times New Roman" w:hAnsi="Times New Roman" w:cs="Times New Roman"/>
          <w:sz w:val="24"/>
          <w:szCs w:val="24"/>
          <w:lang w:val="en-US"/>
        </w:rPr>
        <w:t>ne</w:t>
      </w:r>
      <w:r w:rsidRPr="007668D0">
        <w:rPr>
          <w:rFonts w:ascii="Times New Roman" w:eastAsia="Times New Roman" w:hAnsi="Times New Roman" w:cs="Times New Roman"/>
          <w:sz w:val="24"/>
          <w:szCs w:val="24"/>
          <w:lang w:val="en-US"/>
        </w:rPr>
        <w:t>rs. For example, despite all of his concern with new documentary methods, he never took on the significant work undertaken by Zora Neale Hurston, Ralph Ellison, and James Agee who posed pointed questions about positionality and privilege in documentary practices.</w:t>
      </w:r>
      <w:r w:rsidRPr="007668D0">
        <w:rPr>
          <w:rFonts w:ascii="Times New Roman" w:eastAsia="Times New Roman" w:hAnsi="Times New Roman" w:cs="Times New Roman"/>
          <w:sz w:val="24"/>
          <w:szCs w:val="24"/>
          <w:vertAlign w:val="superscript"/>
          <w:lang w:val="en-US"/>
        </w:rPr>
        <w:footnoteReference w:id="56"/>
      </w:r>
      <w:r w:rsidRPr="007668D0">
        <w:rPr>
          <w:rFonts w:ascii="Times New Roman" w:eastAsia="Times New Roman" w:hAnsi="Times New Roman" w:cs="Times New Roman"/>
          <w:sz w:val="24"/>
          <w:szCs w:val="24"/>
          <w:lang w:val="en-US"/>
        </w:rPr>
        <w:t xml:space="preserve"> This lack of critical reflection about the relationship between race, gender and power permeated the structure of SLHP from hiring decisions, interviewing practices, and in the writing and editing of the life histories themselves</w:t>
      </w:r>
      <w:r w:rsidR="00995120">
        <w:rPr>
          <w:rFonts w:ascii="Times New Roman" w:eastAsia="Times New Roman" w:hAnsi="Times New Roman" w:cs="Times New Roman"/>
          <w:sz w:val="24"/>
          <w:szCs w:val="24"/>
          <w:lang w:val="en-US"/>
        </w:rPr>
        <w:t xml:space="preserve">, which we address further in Layer 3 and Layer 4. Nonetheless, the SLHP believed the pursuit of more accurate, authentic documents would not only benefit the south, but be a new method of documentation. </w:t>
      </w:r>
      <w:del w:id="20" w:author="Tilton, Lauren" w:date="2021-03-01T21:15:00Z">
        <w:r w:rsidRPr="007668D0" w:rsidDel="00995120">
          <w:rPr>
            <w:rFonts w:ascii="Times New Roman" w:eastAsia="Times New Roman" w:hAnsi="Times New Roman" w:cs="Times New Roman"/>
            <w:sz w:val="24"/>
            <w:szCs w:val="24"/>
            <w:lang w:val="en-US"/>
          </w:rPr>
          <w:delText xml:space="preserve"> </w:delText>
        </w:r>
      </w:del>
    </w:p>
    <w:p w14:paraId="0A85CC83" w14:textId="77777777" w:rsidR="000E67CB" w:rsidRPr="007668D0" w:rsidRDefault="000E67CB" w:rsidP="000E67CB">
      <w:pPr>
        <w:jc w:val="both"/>
        <w:rPr>
          <w:rFonts w:ascii="Times New Roman" w:eastAsia="Times New Roman" w:hAnsi="Times New Roman" w:cs="Times New Roman"/>
          <w:sz w:val="24"/>
          <w:szCs w:val="24"/>
          <w:lang w:val="en-US"/>
        </w:rPr>
      </w:pPr>
    </w:p>
    <w:p w14:paraId="4A036E85" w14:textId="77777777" w:rsidR="000E67CB" w:rsidRPr="007668D0" w:rsidRDefault="000E67CB" w:rsidP="000E67CB">
      <w:pPr>
        <w:jc w:val="both"/>
        <w:rPr>
          <w:rFonts w:ascii="Times New Roman" w:eastAsia="Times New Roman" w:hAnsi="Times New Roman" w:cs="Times New Roman"/>
          <w:i/>
          <w:sz w:val="24"/>
          <w:szCs w:val="24"/>
          <w:lang w:val="en-US"/>
        </w:rPr>
      </w:pPr>
      <w:r w:rsidRPr="007668D0">
        <w:rPr>
          <w:rFonts w:ascii="Times New Roman" w:eastAsia="Times New Roman" w:hAnsi="Times New Roman" w:cs="Times New Roman"/>
          <w:i/>
          <w:sz w:val="24"/>
          <w:szCs w:val="24"/>
          <w:lang w:val="en-US"/>
        </w:rPr>
        <w:t>Claims to Authenticity</w:t>
      </w:r>
      <w:r>
        <w:rPr>
          <w:rFonts w:ascii="Times New Roman" w:eastAsia="Times New Roman" w:hAnsi="Times New Roman" w:cs="Times New Roman"/>
          <w:i/>
          <w:sz w:val="24"/>
          <w:szCs w:val="24"/>
          <w:lang w:val="en-US"/>
        </w:rPr>
        <w:t xml:space="preserve"> </w:t>
      </w:r>
    </w:p>
    <w:p w14:paraId="00B3AF40" w14:textId="77777777" w:rsidR="000E67CB" w:rsidRPr="007668D0" w:rsidRDefault="000E67CB" w:rsidP="000E67CB">
      <w:pPr>
        <w:jc w:val="both"/>
        <w:rPr>
          <w:rFonts w:ascii="Times New Roman" w:eastAsia="Times New Roman" w:hAnsi="Times New Roman" w:cs="Times New Roman"/>
          <w:i/>
          <w:sz w:val="24"/>
          <w:szCs w:val="24"/>
          <w:lang w:val="en-US"/>
        </w:rPr>
      </w:pPr>
    </w:p>
    <w:p w14:paraId="0856CFF1" w14:textId="77777777" w:rsidR="000E67CB" w:rsidRPr="007668D0" w:rsidRDefault="000E67CB" w:rsidP="000E67CB">
      <w:pPr>
        <w:jc w:val="both"/>
        <w:rPr>
          <w:rFonts w:ascii="Times New Roman" w:eastAsia="Times New Roman" w:hAnsi="Times New Roman" w:cs="Times New Roman"/>
          <w:sz w:val="24"/>
          <w:szCs w:val="24"/>
          <w:lang w:val="en-US"/>
        </w:rPr>
      </w:pPr>
      <w:r w:rsidRPr="007668D0">
        <w:rPr>
          <w:rFonts w:ascii="Times New Roman" w:eastAsia="Times New Roman" w:hAnsi="Times New Roman" w:cs="Times New Roman"/>
          <w:sz w:val="24"/>
          <w:szCs w:val="24"/>
          <w:lang w:val="en-US"/>
        </w:rPr>
        <w:lastRenderedPageBreak/>
        <w:t>Concerns about authenticity, truth, and accessibility were at the forefront of the life histories method. Conveying the region’s truths meant forging an authentic and accessible practice and form.</w:t>
      </w:r>
      <w:r>
        <w:rPr>
          <w:rFonts w:ascii="Times New Roman" w:eastAsia="Times New Roman" w:hAnsi="Times New Roman" w:cs="Times New Roman"/>
          <w:sz w:val="24"/>
          <w:szCs w:val="24"/>
          <w:lang w:val="en-US"/>
        </w:rPr>
        <w:t xml:space="preserve"> </w:t>
      </w:r>
      <w:r w:rsidRPr="007668D0">
        <w:rPr>
          <w:rFonts w:ascii="Times New Roman" w:eastAsia="Times New Roman" w:hAnsi="Times New Roman" w:cs="Times New Roman"/>
          <w:sz w:val="24"/>
          <w:szCs w:val="24"/>
          <w:lang w:val="en-US"/>
        </w:rPr>
        <w:t>The challenge was how to accurately “portray individual lives”</w:t>
      </w:r>
      <w:r>
        <w:rPr>
          <w:rFonts w:ascii="Times New Roman" w:eastAsia="Times New Roman" w:hAnsi="Times New Roman" w:cs="Times New Roman"/>
          <w:sz w:val="24"/>
          <w:szCs w:val="24"/>
          <w:lang w:val="en-US"/>
        </w:rPr>
        <w:t xml:space="preserve"> </w:t>
      </w:r>
      <w:r w:rsidRPr="007668D0">
        <w:rPr>
          <w:rFonts w:ascii="Times New Roman" w:eastAsia="Times New Roman" w:hAnsi="Times New Roman" w:cs="Times New Roman"/>
          <w:sz w:val="24"/>
          <w:szCs w:val="24"/>
          <w:lang w:val="en-US"/>
        </w:rPr>
        <w:t>with “emotional interest”</w:t>
      </w:r>
      <w:r>
        <w:rPr>
          <w:rFonts w:ascii="Times New Roman" w:eastAsia="Times New Roman" w:hAnsi="Times New Roman" w:cs="Times New Roman"/>
          <w:sz w:val="24"/>
          <w:szCs w:val="24"/>
          <w:lang w:val="en-US"/>
        </w:rPr>
        <w:t xml:space="preserve"> </w:t>
      </w:r>
      <w:r w:rsidRPr="007668D0">
        <w:rPr>
          <w:rFonts w:ascii="Times New Roman" w:eastAsia="Times New Roman" w:hAnsi="Times New Roman" w:cs="Times New Roman"/>
          <w:sz w:val="24"/>
          <w:szCs w:val="24"/>
          <w:lang w:val="en-US"/>
        </w:rPr>
        <w:t>while allowing the person “to speak, in their essent</w:t>
      </w:r>
      <w:r>
        <w:rPr>
          <w:rFonts w:ascii="Times New Roman" w:eastAsia="Times New Roman" w:hAnsi="Times New Roman" w:cs="Times New Roman"/>
          <w:sz w:val="24"/>
          <w:szCs w:val="24"/>
          <w:lang w:val="en-US"/>
        </w:rPr>
        <w:t>ial</w:t>
      </w:r>
      <w:r w:rsidRPr="007668D0">
        <w:rPr>
          <w:rFonts w:ascii="Times New Roman" w:eastAsia="Times New Roman" w:hAnsi="Times New Roman" w:cs="Times New Roman"/>
          <w:sz w:val="24"/>
          <w:szCs w:val="24"/>
          <w:lang w:val="en-US"/>
        </w:rPr>
        <w:t xml:space="preserve"> character” </w:t>
      </w:r>
      <w:r>
        <w:rPr>
          <w:rFonts w:ascii="Times New Roman" w:eastAsia="Times New Roman" w:hAnsi="Times New Roman" w:cs="Times New Roman"/>
          <w:sz w:val="24"/>
          <w:szCs w:val="24"/>
          <w:lang w:val="en-US"/>
        </w:rPr>
        <w:t>to reveal “important truths” about S</w:t>
      </w:r>
      <w:r w:rsidRPr="007668D0">
        <w:rPr>
          <w:rFonts w:ascii="Times New Roman" w:eastAsia="Times New Roman" w:hAnsi="Times New Roman" w:cs="Times New Roman"/>
          <w:sz w:val="24"/>
          <w:szCs w:val="24"/>
          <w:lang w:val="en-US"/>
        </w:rPr>
        <w:t>outhern society and culture through writing.</w:t>
      </w:r>
      <w:r>
        <w:rPr>
          <w:rFonts w:ascii="Times New Roman" w:eastAsia="Times New Roman" w:hAnsi="Times New Roman" w:cs="Times New Roman"/>
          <w:sz w:val="24"/>
          <w:szCs w:val="24"/>
          <w:lang w:val="en-US"/>
        </w:rPr>
        <w:t xml:space="preserve"> By attending to these critical issues, Couch and his colleagues hoped to lend</w:t>
      </w:r>
      <w:r w:rsidRPr="0024790F">
        <w:rPr>
          <w:rFonts w:ascii="Times New Roman" w:eastAsia="Times New Roman" w:hAnsi="Times New Roman" w:cs="Times New Roman"/>
          <w:sz w:val="24"/>
          <w:szCs w:val="24"/>
          <w:lang w:val="en-US"/>
        </w:rPr>
        <w:t xml:space="preserve"> authority, credibility, and legitima</w:t>
      </w:r>
      <w:r>
        <w:rPr>
          <w:rFonts w:ascii="Times New Roman" w:eastAsia="Times New Roman" w:hAnsi="Times New Roman" w:cs="Times New Roman"/>
          <w:sz w:val="24"/>
          <w:szCs w:val="24"/>
          <w:lang w:val="en-US"/>
        </w:rPr>
        <w:t>cy to the published life histories</w:t>
      </w:r>
      <w:r w:rsidRPr="0024790F">
        <w:rPr>
          <w:rFonts w:ascii="Times New Roman" w:eastAsia="Times New Roman" w:hAnsi="Times New Roman" w:cs="Times New Roman"/>
          <w:sz w:val="24"/>
          <w:szCs w:val="24"/>
          <w:lang w:val="en-US"/>
        </w:rPr>
        <w:t xml:space="preserve">. </w:t>
      </w:r>
    </w:p>
    <w:p w14:paraId="0574120B" w14:textId="77777777" w:rsidR="000E67CB" w:rsidRPr="007668D0" w:rsidRDefault="000E67CB" w:rsidP="000E67CB">
      <w:pPr>
        <w:jc w:val="both"/>
        <w:rPr>
          <w:rFonts w:ascii="Times New Roman" w:eastAsia="Times New Roman" w:hAnsi="Times New Roman" w:cs="Times New Roman"/>
          <w:sz w:val="24"/>
          <w:szCs w:val="24"/>
          <w:lang w:val="en-US"/>
        </w:rPr>
      </w:pPr>
    </w:p>
    <w:p w14:paraId="50E4E588" w14:textId="2EEC3828" w:rsidR="000E67CB" w:rsidRPr="007668D0" w:rsidRDefault="000E67CB" w:rsidP="000E67CB">
      <w:pPr>
        <w:jc w:val="both"/>
        <w:rPr>
          <w:rFonts w:ascii="Times New Roman" w:eastAsia="Times New Roman" w:hAnsi="Times New Roman" w:cs="Times New Roman"/>
          <w:sz w:val="24"/>
          <w:szCs w:val="24"/>
          <w:lang w:val="en-US"/>
        </w:rPr>
      </w:pPr>
      <w:r w:rsidRPr="007668D0">
        <w:rPr>
          <w:rFonts w:ascii="Times New Roman" w:eastAsia="Times New Roman" w:hAnsi="Times New Roman" w:cs="Times New Roman"/>
          <w:sz w:val="24"/>
          <w:szCs w:val="24"/>
          <w:lang w:val="en-US"/>
        </w:rPr>
        <w:t>The process began with hiring “writers” and not academics. Among those hired included</w:t>
      </w:r>
      <w:r>
        <w:rPr>
          <w:rFonts w:ascii="Times New Roman" w:eastAsia="Times New Roman" w:hAnsi="Times New Roman" w:cs="Times New Roman"/>
          <w:sz w:val="24"/>
          <w:szCs w:val="24"/>
          <w:lang w:val="en-US"/>
        </w:rPr>
        <w:t xml:space="preserve"> </w:t>
      </w:r>
      <w:r w:rsidRPr="007668D0">
        <w:rPr>
          <w:rFonts w:ascii="Times New Roman" w:eastAsia="Times New Roman" w:hAnsi="Times New Roman" w:cs="Times New Roman"/>
          <w:sz w:val="24"/>
          <w:szCs w:val="24"/>
          <w:lang w:val="en-US"/>
        </w:rPr>
        <w:t xml:space="preserve">creative writers, journalists, </w:t>
      </w:r>
      <w:r w:rsidR="00995120">
        <w:rPr>
          <w:rFonts w:ascii="Times New Roman" w:eastAsia="Times New Roman" w:hAnsi="Times New Roman" w:cs="Times New Roman"/>
          <w:sz w:val="24"/>
          <w:szCs w:val="24"/>
          <w:lang w:val="en-US"/>
        </w:rPr>
        <w:t xml:space="preserve">secretaries, </w:t>
      </w:r>
      <w:r w:rsidRPr="007668D0">
        <w:rPr>
          <w:rFonts w:ascii="Times New Roman" w:eastAsia="Times New Roman" w:hAnsi="Times New Roman" w:cs="Times New Roman"/>
          <w:sz w:val="24"/>
          <w:szCs w:val="24"/>
          <w:lang w:val="en-US"/>
        </w:rPr>
        <w:t>and educators with emphasis placed on hiring people who were from the region. Unlike the distant observation often privileged by the social sciences, the proximity of the writers to local communities was seen as an asset because they were tied into local networks and attuned to local history, customs, and politics. Their local knowledge was a resource rather than hinderance.</w:t>
      </w:r>
      <w:r>
        <w:rPr>
          <w:rFonts w:ascii="Times New Roman" w:eastAsia="Times New Roman" w:hAnsi="Times New Roman" w:cs="Times New Roman"/>
          <w:sz w:val="24"/>
          <w:szCs w:val="24"/>
          <w:lang w:val="en-US"/>
        </w:rPr>
        <w:t xml:space="preserve"> </w:t>
      </w:r>
    </w:p>
    <w:p w14:paraId="78467712" w14:textId="77777777" w:rsidR="000E67CB" w:rsidRPr="007668D0" w:rsidRDefault="000E67CB" w:rsidP="000E67CB">
      <w:pPr>
        <w:jc w:val="both"/>
        <w:rPr>
          <w:rFonts w:ascii="Times New Roman" w:eastAsia="Times New Roman" w:hAnsi="Times New Roman" w:cs="Times New Roman"/>
          <w:sz w:val="24"/>
          <w:szCs w:val="24"/>
          <w:lang w:val="en-US"/>
        </w:rPr>
      </w:pPr>
    </w:p>
    <w:p w14:paraId="4252DBD5" w14:textId="77777777" w:rsidR="000E67CB" w:rsidRPr="007668D0" w:rsidRDefault="000E67CB" w:rsidP="000E67CB">
      <w:pPr>
        <w:jc w:val="both"/>
        <w:rPr>
          <w:rFonts w:ascii="Times New Roman" w:eastAsia="Times New Roman" w:hAnsi="Times New Roman" w:cs="Times New Roman"/>
          <w:sz w:val="24"/>
          <w:szCs w:val="24"/>
          <w:lang w:val="en-US"/>
        </w:rPr>
      </w:pPr>
      <w:r w:rsidRPr="007668D0">
        <w:rPr>
          <w:rFonts w:ascii="Times New Roman" w:eastAsia="Times New Roman" w:hAnsi="Times New Roman" w:cs="Times New Roman"/>
          <w:sz w:val="24"/>
          <w:szCs w:val="24"/>
          <w:lang w:val="en-US"/>
        </w:rPr>
        <w:t>Once hired, writers were assigned topics and then charged with identifying interviewees, con</w:t>
      </w:r>
      <w:r>
        <w:rPr>
          <w:rFonts w:ascii="Times New Roman" w:eastAsia="Times New Roman" w:hAnsi="Times New Roman" w:cs="Times New Roman"/>
          <w:sz w:val="24"/>
          <w:szCs w:val="24"/>
          <w:lang w:val="en-US"/>
        </w:rPr>
        <w:t>ducting the interview, writing the</w:t>
      </w:r>
      <w:r w:rsidRPr="007668D0">
        <w:rPr>
          <w:rFonts w:ascii="Times New Roman" w:eastAsia="Times New Roman" w:hAnsi="Times New Roman" w:cs="Times New Roman"/>
          <w:sz w:val="24"/>
          <w:szCs w:val="24"/>
          <w:lang w:val="en-US"/>
        </w:rPr>
        <w:t xml:space="preserve"> life history, and then editing based on feedback from staff in their state office and Couch. </w:t>
      </w:r>
      <w:r>
        <w:rPr>
          <w:rFonts w:ascii="Times New Roman" w:eastAsia="Times New Roman" w:hAnsi="Times New Roman" w:cs="Times New Roman"/>
          <w:sz w:val="24"/>
          <w:szCs w:val="24"/>
          <w:lang w:val="en-US"/>
        </w:rPr>
        <w:t xml:space="preserve">Much of the framing about how to conduct and write the life histories came from conversations between Couch and those he saw as the most skilled writers. In one such back and forth between </w:t>
      </w:r>
      <w:r w:rsidRPr="007668D0">
        <w:rPr>
          <w:rFonts w:ascii="Times New Roman" w:eastAsia="Times New Roman" w:hAnsi="Times New Roman" w:cs="Times New Roman"/>
          <w:sz w:val="24"/>
          <w:szCs w:val="24"/>
          <w:lang w:val="en-US"/>
        </w:rPr>
        <w:t xml:space="preserve">Bernice Harris, who would become one of the most prolific life history writers, </w:t>
      </w:r>
      <w:r>
        <w:rPr>
          <w:rFonts w:ascii="Times New Roman" w:eastAsia="Times New Roman" w:hAnsi="Times New Roman" w:cs="Times New Roman"/>
          <w:sz w:val="24"/>
          <w:szCs w:val="24"/>
          <w:lang w:val="en-US"/>
        </w:rPr>
        <w:t xml:space="preserve">and </w:t>
      </w:r>
      <w:r w:rsidRPr="007668D0">
        <w:rPr>
          <w:rFonts w:ascii="Times New Roman" w:eastAsia="Times New Roman" w:hAnsi="Times New Roman" w:cs="Times New Roman"/>
          <w:sz w:val="24"/>
          <w:szCs w:val="24"/>
          <w:lang w:val="en-US"/>
        </w:rPr>
        <w:t>Couch</w:t>
      </w:r>
      <w:r>
        <w:rPr>
          <w:rFonts w:ascii="Times New Roman" w:eastAsia="Times New Roman" w:hAnsi="Times New Roman" w:cs="Times New Roman"/>
          <w:sz w:val="24"/>
          <w:szCs w:val="24"/>
          <w:lang w:val="en-US"/>
        </w:rPr>
        <w:t>, he</w:t>
      </w:r>
      <w:r w:rsidRPr="007668D0">
        <w:rPr>
          <w:rFonts w:ascii="Times New Roman" w:eastAsia="Times New Roman" w:hAnsi="Times New Roman" w:cs="Times New Roman"/>
          <w:sz w:val="24"/>
          <w:szCs w:val="24"/>
          <w:lang w:val="en-US"/>
        </w:rPr>
        <w:t xml:space="preserve"> explained,</w:t>
      </w:r>
    </w:p>
    <w:p w14:paraId="7FC8629A" w14:textId="77777777" w:rsidR="000E67CB" w:rsidRPr="007668D0" w:rsidRDefault="000E67CB" w:rsidP="000E67CB">
      <w:pPr>
        <w:jc w:val="both"/>
        <w:rPr>
          <w:rFonts w:ascii="Times New Roman" w:eastAsia="Times New Roman" w:hAnsi="Times New Roman" w:cs="Times New Roman"/>
          <w:sz w:val="24"/>
          <w:szCs w:val="24"/>
          <w:lang w:val="en-US"/>
        </w:rPr>
      </w:pPr>
    </w:p>
    <w:p w14:paraId="457BA12F" w14:textId="77777777" w:rsidR="000E67CB" w:rsidRPr="007668D0" w:rsidRDefault="000E67CB" w:rsidP="000E67CB">
      <w:pPr>
        <w:ind w:left="720"/>
        <w:jc w:val="both"/>
        <w:rPr>
          <w:rFonts w:ascii="Times New Roman" w:eastAsia="Times New Roman" w:hAnsi="Times New Roman" w:cs="Times New Roman"/>
          <w:sz w:val="24"/>
          <w:szCs w:val="24"/>
          <w:lang w:val="en-US"/>
        </w:rPr>
      </w:pPr>
      <w:r w:rsidRPr="007668D0">
        <w:rPr>
          <w:rFonts w:ascii="Times New Roman" w:eastAsia="Times New Roman" w:hAnsi="Times New Roman" w:cs="Times New Roman"/>
          <w:sz w:val="24"/>
          <w:szCs w:val="24"/>
          <w:lang w:val="en-US"/>
        </w:rPr>
        <w:t>You may use your own judgement as to when to write your stories. You should not wait long enough to let details become vague and to get your stories mixed. I believe it is best not to wait long after you have collected material to write each story, but this is a matter on which I think it is best for you to use your own judgement. The one thing to remember here is that we do not want composite pictures. We do not want you to take the characteristics of several persons and put these together into one imaginary person.</w:t>
      </w:r>
      <w:r w:rsidRPr="007668D0">
        <w:rPr>
          <w:rFonts w:ascii="Times New Roman" w:eastAsia="Times New Roman" w:hAnsi="Times New Roman" w:cs="Times New Roman"/>
          <w:i/>
          <w:sz w:val="24"/>
          <w:szCs w:val="24"/>
          <w:lang w:val="en-US"/>
        </w:rPr>
        <w:t xml:space="preserve"> We want the stories to be photographic in accuracy but, as you know, a good photographer is one who decides what is important and photographs that rather than trying to photograph everything</w:t>
      </w:r>
      <w:r w:rsidRPr="007668D0">
        <w:rPr>
          <w:rFonts w:ascii="Times New Roman" w:eastAsia="Times New Roman" w:hAnsi="Times New Roman" w:cs="Times New Roman"/>
          <w:sz w:val="24"/>
          <w:szCs w:val="24"/>
          <w:lang w:val="en-US"/>
        </w:rPr>
        <w:t xml:space="preserve"> [emphasis mine].</w:t>
      </w:r>
      <w:r w:rsidRPr="007668D0">
        <w:rPr>
          <w:rFonts w:ascii="Times New Roman" w:eastAsia="Times New Roman" w:hAnsi="Times New Roman" w:cs="Times New Roman"/>
          <w:sz w:val="24"/>
          <w:szCs w:val="24"/>
          <w:vertAlign w:val="superscript"/>
          <w:lang w:val="en-US"/>
        </w:rPr>
        <w:footnoteReference w:id="57"/>
      </w:r>
    </w:p>
    <w:p w14:paraId="32E37000" w14:textId="77777777" w:rsidR="000E67CB" w:rsidRPr="007668D0" w:rsidRDefault="000E67CB" w:rsidP="000E67CB">
      <w:pPr>
        <w:jc w:val="both"/>
        <w:rPr>
          <w:rFonts w:ascii="Times New Roman" w:eastAsia="Times New Roman" w:hAnsi="Times New Roman" w:cs="Times New Roman"/>
          <w:sz w:val="24"/>
          <w:szCs w:val="24"/>
          <w:lang w:val="en-US"/>
        </w:rPr>
      </w:pPr>
    </w:p>
    <w:p w14:paraId="5A4C875D" w14:textId="77777777" w:rsidR="000E67CB" w:rsidRDefault="000E67CB" w:rsidP="000E67CB">
      <w:pPr>
        <w:jc w:val="both"/>
        <w:rPr>
          <w:rFonts w:ascii="Times New Roman" w:eastAsia="Times New Roman" w:hAnsi="Times New Roman" w:cs="Times New Roman"/>
          <w:sz w:val="24"/>
          <w:szCs w:val="24"/>
          <w:lang w:val="en-US"/>
        </w:rPr>
      </w:pPr>
      <w:r w:rsidRPr="007668D0">
        <w:rPr>
          <w:rFonts w:ascii="Times New Roman" w:eastAsia="Times New Roman" w:hAnsi="Times New Roman" w:cs="Times New Roman"/>
          <w:sz w:val="24"/>
          <w:szCs w:val="24"/>
          <w:lang w:val="en-US"/>
        </w:rPr>
        <w:t>Couch’s directions to Harris and the other writers belie a significant question underlying the project: how could authenticity be demonstrated through writing alone? Photographers working for the Department of Agriculture and Farm Security Administration used the camera lens as a way to demonstrate authenticity through the supposed truth represented in photographs.</w:t>
      </w:r>
      <w:r w:rsidRPr="007668D0">
        <w:rPr>
          <w:rFonts w:ascii="Times New Roman" w:eastAsia="Times New Roman" w:hAnsi="Times New Roman" w:cs="Times New Roman"/>
          <w:sz w:val="24"/>
          <w:szCs w:val="24"/>
          <w:vertAlign w:val="superscript"/>
          <w:lang w:val="en-US"/>
        </w:rPr>
        <w:footnoteReference w:id="58"/>
      </w:r>
      <w:r w:rsidRPr="007668D0">
        <w:rPr>
          <w:rFonts w:ascii="Times New Roman" w:eastAsia="Times New Roman" w:hAnsi="Times New Roman" w:cs="Times New Roman"/>
          <w:sz w:val="24"/>
          <w:szCs w:val="24"/>
          <w:lang w:val="en-US"/>
        </w:rPr>
        <w:t xml:space="preserve"> </w:t>
      </w:r>
      <w:r w:rsidRPr="007668D0">
        <w:rPr>
          <w:rFonts w:ascii="Times New Roman" w:eastAsia="Times New Roman" w:hAnsi="Times New Roman" w:cs="Times New Roman"/>
          <w:sz w:val="24"/>
          <w:szCs w:val="24"/>
          <w:lang w:val="en-US"/>
        </w:rPr>
        <w:lastRenderedPageBreak/>
        <w:t xml:space="preserve">Folklorists documented songs and music with audio equipment allowing people to hear proof of authenticity. However, federal writers did not have cameras nor audio equipment, which was too expensive and cumbersome to use at the scale of the project. Nor was it necessary as they believed that the life histories could reveal </w:t>
      </w:r>
      <w:r>
        <w:rPr>
          <w:rFonts w:ascii="Times New Roman" w:eastAsia="Times New Roman" w:hAnsi="Times New Roman" w:cs="Times New Roman"/>
          <w:sz w:val="24"/>
          <w:szCs w:val="24"/>
          <w:lang w:val="en-US"/>
        </w:rPr>
        <w:t>truths</w:t>
      </w:r>
      <w:r w:rsidRPr="007668D0">
        <w:rPr>
          <w:rFonts w:ascii="Times New Roman" w:eastAsia="Times New Roman" w:hAnsi="Times New Roman" w:cs="Times New Roman"/>
          <w:sz w:val="24"/>
          <w:szCs w:val="24"/>
          <w:lang w:val="en-US"/>
        </w:rPr>
        <w:t xml:space="preserve"> through words, which represented a significant contribution to a decade bent on documenting the real. </w:t>
      </w:r>
    </w:p>
    <w:p w14:paraId="44F1F30C" w14:textId="77777777" w:rsidR="000E67CB" w:rsidRDefault="000E67CB" w:rsidP="000E67CB">
      <w:pPr>
        <w:jc w:val="both"/>
        <w:rPr>
          <w:rFonts w:ascii="Times New Roman" w:eastAsia="Times New Roman" w:hAnsi="Times New Roman" w:cs="Times New Roman"/>
          <w:sz w:val="24"/>
          <w:szCs w:val="24"/>
          <w:lang w:val="en-US"/>
        </w:rPr>
      </w:pPr>
    </w:p>
    <w:p w14:paraId="1105DB4B" w14:textId="7DC4280C" w:rsidR="000E67CB" w:rsidRDefault="000E67CB" w:rsidP="000E67CB">
      <w:p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This question about how to both create and demonstrate authenticity as well as what the form and specific methods of a life history looked like became areas of debate among Couch, SLHP administrators and writers. While Couch had larger idea about the potential of life histories as genre of documentation that could give insight into people’s lived experience in new ways that extended beyond the South, he had to contend with </w:t>
      </w:r>
      <w:r w:rsidR="00F603F9">
        <w:rPr>
          <w:rFonts w:ascii="Times New Roman" w:eastAsia="Times New Roman" w:hAnsi="Times New Roman" w:cs="Times New Roman"/>
          <w:sz w:val="24"/>
          <w:szCs w:val="24"/>
          <w:lang w:val="en-US"/>
        </w:rPr>
        <w:t>competing</w:t>
      </w:r>
      <w:r>
        <w:rPr>
          <w:rFonts w:ascii="Times New Roman" w:eastAsia="Times New Roman" w:hAnsi="Times New Roman" w:cs="Times New Roman"/>
          <w:sz w:val="24"/>
          <w:szCs w:val="24"/>
          <w:lang w:val="en-US"/>
        </w:rPr>
        <w:t xml:space="preserve"> projects in the FWP vying for limited resources as well as the desires of state administrators and writers in the South. This complicated constellation of actors contributed to what became the </w:t>
      </w:r>
      <w:r w:rsidR="00C34D1F">
        <w:rPr>
          <w:rFonts w:ascii="Times New Roman" w:eastAsia="Times New Roman" w:hAnsi="Times New Roman" w:cs="Times New Roman"/>
          <w:sz w:val="24"/>
          <w:szCs w:val="24"/>
          <w:lang w:val="en-US"/>
        </w:rPr>
        <w:t xml:space="preserve">little over </w:t>
      </w:r>
      <w:r>
        <w:rPr>
          <w:rFonts w:ascii="Times New Roman" w:eastAsia="Times New Roman" w:hAnsi="Times New Roman" w:cs="Times New Roman"/>
          <w:sz w:val="24"/>
          <w:szCs w:val="24"/>
          <w:lang w:val="en-US"/>
        </w:rPr>
        <w:t xml:space="preserve">1200 life histories in the SLHP before it was forced to </w:t>
      </w:r>
      <w:r w:rsidR="00F603F9">
        <w:rPr>
          <w:rFonts w:ascii="Times New Roman" w:eastAsia="Times New Roman" w:hAnsi="Times New Roman" w:cs="Times New Roman"/>
          <w:sz w:val="24"/>
          <w:szCs w:val="24"/>
          <w:lang w:val="en-US"/>
        </w:rPr>
        <w:t>dismantle</w:t>
      </w:r>
      <w:r>
        <w:rPr>
          <w:rFonts w:ascii="Times New Roman" w:eastAsia="Times New Roman" w:hAnsi="Times New Roman" w:cs="Times New Roman"/>
          <w:sz w:val="24"/>
          <w:szCs w:val="24"/>
          <w:lang w:val="en-US"/>
        </w:rPr>
        <w:t xml:space="preserve"> in the end of 1939. Layer 3 now turns to exploration of this process of negotiation over the new genre of a life history </w:t>
      </w:r>
      <w:r w:rsidR="00F603F9">
        <w:rPr>
          <w:rFonts w:ascii="Times New Roman" w:eastAsia="Times New Roman" w:hAnsi="Times New Roman" w:cs="Times New Roman"/>
          <w:sz w:val="24"/>
          <w:szCs w:val="24"/>
          <w:lang w:val="en-US"/>
        </w:rPr>
        <w:t>through</w:t>
      </w:r>
      <w:r>
        <w:rPr>
          <w:rFonts w:ascii="Times New Roman" w:eastAsia="Times New Roman" w:hAnsi="Times New Roman" w:cs="Times New Roman"/>
          <w:sz w:val="24"/>
          <w:szCs w:val="24"/>
          <w:lang w:val="en-US"/>
        </w:rPr>
        <w:t xml:space="preserve"> the use of mapping techniques that visualize the collection as scale.</w:t>
      </w:r>
    </w:p>
    <w:p w14:paraId="28BA8E1C" w14:textId="77777777" w:rsidR="000E67CB" w:rsidRDefault="000E67CB" w:rsidP="000E67CB">
      <w:pPr>
        <w:jc w:val="both"/>
        <w:rPr>
          <w:rFonts w:ascii="Times New Roman" w:eastAsia="Times New Roman" w:hAnsi="Times New Roman" w:cs="Times New Roman"/>
          <w:sz w:val="24"/>
          <w:szCs w:val="24"/>
          <w:lang w:val="en-US"/>
        </w:rPr>
      </w:pPr>
    </w:p>
    <w:p w14:paraId="17EA950D" w14:textId="77777777" w:rsidR="000E67CB" w:rsidRDefault="000E67CB" w:rsidP="000E67CB">
      <w:pPr>
        <w:jc w:val="both"/>
        <w:rPr>
          <w:rFonts w:ascii="Times New Roman" w:eastAsia="Times New Roman" w:hAnsi="Times New Roman" w:cs="Times New Roman"/>
          <w:sz w:val="24"/>
          <w:szCs w:val="24"/>
          <w:lang w:val="en-US"/>
        </w:rPr>
      </w:pPr>
    </w:p>
    <w:p w14:paraId="1D64D523" w14:textId="77777777" w:rsidR="000E67CB" w:rsidRDefault="000E67CB" w:rsidP="000E67CB">
      <w:pPr>
        <w:jc w:val="both"/>
        <w:rPr>
          <w:rFonts w:ascii="Times New Roman" w:eastAsia="Times New Roman" w:hAnsi="Times New Roman" w:cs="Times New Roman"/>
          <w:sz w:val="24"/>
          <w:szCs w:val="24"/>
          <w:lang w:val="en-US"/>
        </w:rPr>
      </w:pPr>
    </w:p>
    <w:p w14:paraId="28AB1601" w14:textId="77777777" w:rsidR="00E70C89" w:rsidRPr="000E67CB" w:rsidRDefault="00E70C89">
      <w:pPr>
        <w:rPr>
          <w:lang w:val="en-US"/>
        </w:rPr>
      </w:pPr>
    </w:p>
    <w:sectPr w:rsidR="00E70C89" w:rsidRPr="000E67CB" w:rsidSect="003E14A4">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Tilton, Lauren" w:date="2021-02-27T11:02:00Z" w:initials="TL">
    <w:p w14:paraId="07E86FD2" w14:textId="77777777" w:rsidR="000E67CB" w:rsidRDefault="000E67CB" w:rsidP="000E67CB">
      <w:pPr>
        <w:pStyle w:val="Commentaire"/>
      </w:pPr>
      <w:r>
        <w:rPr>
          <w:rStyle w:val="Marquedecommentaire"/>
        </w:rPr>
        <w:annotationRef/>
      </w:r>
      <w:r>
        <w:t>Check this</w:t>
      </w:r>
    </w:p>
  </w:comment>
  <w:comment w:id="3" w:author="Courtney Rivard" w:date="2021-03-03T11:14:00Z" w:initials="CR">
    <w:p w14:paraId="4F113606" w14:textId="4925C41A" w:rsidR="00293F19" w:rsidRDefault="00293F19">
      <w:pPr>
        <w:pStyle w:val="Commentaire"/>
      </w:pPr>
      <w:r>
        <w:rPr>
          <w:rStyle w:val="Marquedecommentaire"/>
        </w:rPr>
        <w:annotationRef/>
      </w:r>
      <w:r>
        <w:t>I think it is better to delete this point as it is not central to the argument here and subject tense varied in the life histories.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7E86FD2" w15:done="0"/>
  <w15:commentEx w15:paraId="4F113606" w15:paraIdParent="07E86FD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7E86FD2" w16cid:durableId="23E4A533"/>
  <w16cid:commentId w16cid:paraId="4F113606" w16cid:durableId="23EBA70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11CB23" w14:textId="77777777" w:rsidR="00C20E84" w:rsidRDefault="00C20E84" w:rsidP="000E67CB">
      <w:pPr>
        <w:spacing w:line="240" w:lineRule="auto"/>
      </w:pPr>
      <w:r>
        <w:separator/>
      </w:r>
    </w:p>
  </w:endnote>
  <w:endnote w:type="continuationSeparator" w:id="0">
    <w:p w14:paraId="3B8A7FE8" w14:textId="77777777" w:rsidR="00C20E84" w:rsidRDefault="00C20E84" w:rsidP="000E67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Roboto">
    <w:altName w:val="Arial"/>
    <w:panose1 w:val="020B0604020202020204"/>
    <w:charset w:val="00"/>
    <w:family w:val="auto"/>
    <w:pitch w:val="default"/>
  </w:font>
  <w:font w:name="Times">
    <w:altName w:val="Times"/>
    <w:panose1 w:val="00000500000000020000"/>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68704845"/>
      <w:docPartObj>
        <w:docPartGallery w:val="Page Numbers (Bottom of Page)"/>
        <w:docPartUnique/>
      </w:docPartObj>
    </w:sdtPr>
    <w:sdtEndPr>
      <w:rPr>
        <w:noProof/>
      </w:rPr>
    </w:sdtEndPr>
    <w:sdtContent>
      <w:p w14:paraId="29751A14" w14:textId="31891A3D" w:rsidR="00391712" w:rsidRDefault="00391712">
        <w:pPr>
          <w:pStyle w:val="Pieddepage"/>
          <w:jc w:val="right"/>
        </w:pPr>
        <w:r>
          <w:fldChar w:fldCharType="begin"/>
        </w:r>
        <w:r>
          <w:instrText xml:space="preserve"> PAGE   \* MERGEFORMAT </w:instrText>
        </w:r>
        <w:r>
          <w:fldChar w:fldCharType="separate"/>
        </w:r>
        <w:r>
          <w:rPr>
            <w:noProof/>
          </w:rPr>
          <w:t>17</w:t>
        </w:r>
        <w:r>
          <w:rPr>
            <w:noProof/>
          </w:rPr>
          <w:fldChar w:fldCharType="end"/>
        </w:r>
      </w:p>
    </w:sdtContent>
  </w:sdt>
  <w:p w14:paraId="56CE1B3F" w14:textId="77777777" w:rsidR="00391712" w:rsidRDefault="0039171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D6BD9F" w14:textId="77777777" w:rsidR="00C20E84" w:rsidRDefault="00C20E84" w:rsidP="000E67CB">
      <w:pPr>
        <w:spacing w:line="240" w:lineRule="auto"/>
      </w:pPr>
      <w:r>
        <w:separator/>
      </w:r>
    </w:p>
  </w:footnote>
  <w:footnote w:type="continuationSeparator" w:id="0">
    <w:p w14:paraId="628AC32C" w14:textId="77777777" w:rsidR="00C20E84" w:rsidRDefault="00C20E84" w:rsidP="000E67CB">
      <w:pPr>
        <w:spacing w:line="240" w:lineRule="auto"/>
      </w:pPr>
      <w:r>
        <w:continuationSeparator/>
      </w:r>
    </w:p>
  </w:footnote>
  <w:footnote w:id="1">
    <w:p w14:paraId="7EA88D17" w14:textId="77777777" w:rsidR="00FE7BD7" w:rsidRPr="007668D0" w:rsidRDefault="00FE7BD7" w:rsidP="00FE7BD7">
      <w:pPr>
        <w:spacing w:line="240" w:lineRule="auto"/>
        <w:jc w:val="both"/>
        <w:rPr>
          <w:rFonts w:ascii="Times New Roman" w:eastAsia="Times New Roman" w:hAnsi="Times New Roman" w:cs="Times New Roman"/>
          <w:color w:val="000000"/>
        </w:rPr>
      </w:pPr>
      <w:r w:rsidRPr="007668D0">
        <w:rPr>
          <w:rFonts w:ascii="Times New Roman" w:hAnsi="Times New Roman" w:cs="Times New Roman"/>
          <w:vertAlign w:val="superscript"/>
        </w:rPr>
        <w:footnoteRef/>
      </w:r>
      <w:r w:rsidRPr="007668D0">
        <w:rPr>
          <w:rFonts w:ascii="Times New Roman" w:eastAsia="Times New Roman" w:hAnsi="Times New Roman" w:cs="Times New Roman"/>
          <w:color w:val="000000"/>
        </w:rPr>
        <w:t xml:space="preserve"> Jerrold Hirsch, </w:t>
      </w:r>
      <w:r w:rsidRPr="007668D0">
        <w:rPr>
          <w:rFonts w:ascii="Times New Roman" w:eastAsia="Times New Roman" w:hAnsi="Times New Roman" w:cs="Times New Roman"/>
          <w:i/>
          <w:color w:val="000000"/>
        </w:rPr>
        <w:t>Portrait of America: A Cultural History of the Federal Writers’ Project</w:t>
      </w:r>
      <w:r w:rsidRPr="007668D0">
        <w:rPr>
          <w:rFonts w:ascii="Times New Roman" w:eastAsia="Times New Roman" w:hAnsi="Times New Roman" w:cs="Times New Roman"/>
          <w:color w:val="000000"/>
        </w:rPr>
        <w:t xml:space="preserve"> (Univ of North Carolina Press, 2004); Wendy Griswold and Wendy Griswold, </w:t>
      </w:r>
      <w:r w:rsidRPr="007668D0">
        <w:rPr>
          <w:rFonts w:ascii="Times New Roman" w:eastAsia="Times New Roman" w:hAnsi="Times New Roman" w:cs="Times New Roman"/>
          <w:i/>
          <w:color w:val="000000"/>
        </w:rPr>
        <w:t>American Guides: The Federal Writers’ Project and the Casting of American Culture</w:t>
      </w:r>
      <w:r w:rsidRPr="007668D0">
        <w:rPr>
          <w:rFonts w:ascii="Times New Roman" w:eastAsia="Times New Roman" w:hAnsi="Times New Roman" w:cs="Times New Roman"/>
          <w:color w:val="000000"/>
        </w:rPr>
        <w:t xml:space="preserve"> (Chicago ; London: The University of Chicago Press, 2016); </w:t>
      </w:r>
      <w:proofErr w:type="spellStart"/>
      <w:r w:rsidRPr="007668D0">
        <w:rPr>
          <w:rFonts w:ascii="Times New Roman" w:eastAsia="Times New Roman" w:hAnsi="Times New Roman" w:cs="Times New Roman"/>
          <w:color w:val="000000"/>
        </w:rPr>
        <w:t>Jerre</w:t>
      </w:r>
      <w:proofErr w:type="spellEnd"/>
      <w:r w:rsidRPr="007668D0">
        <w:rPr>
          <w:rFonts w:ascii="Times New Roman" w:eastAsia="Times New Roman" w:hAnsi="Times New Roman" w:cs="Times New Roman"/>
          <w:color w:val="000000"/>
        </w:rPr>
        <w:t xml:space="preserve"> Mangione, </w:t>
      </w:r>
      <w:r w:rsidRPr="007668D0">
        <w:rPr>
          <w:rFonts w:ascii="Times New Roman" w:eastAsia="Times New Roman" w:hAnsi="Times New Roman" w:cs="Times New Roman"/>
          <w:i/>
          <w:color w:val="000000"/>
        </w:rPr>
        <w:t>The Dream and the Deal: The Federal Writers’ Project, 1935-1943</w:t>
      </w:r>
      <w:r w:rsidRPr="007668D0">
        <w:rPr>
          <w:rFonts w:ascii="Times New Roman" w:eastAsia="Times New Roman" w:hAnsi="Times New Roman" w:cs="Times New Roman"/>
          <w:color w:val="000000"/>
        </w:rPr>
        <w:t xml:space="preserve"> (Syracuse University Press, 1996); Catherine A. Stewart, </w:t>
      </w:r>
      <w:r w:rsidRPr="007668D0">
        <w:rPr>
          <w:rFonts w:ascii="Times New Roman" w:eastAsia="Times New Roman" w:hAnsi="Times New Roman" w:cs="Times New Roman"/>
          <w:i/>
          <w:color w:val="000000"/>
        </w:rPr>
        <w:t>Long Past Slavery: Representing Race in the Federal Writers’ Project</w:t>
      </w:r>
      <w:r w:rsidRPr="007668D0">
        <w:rPr>
          <w:rFonts w:ascii="Times New Roman" w:eastAsia="Times New Roman" w:hAnsi="Times New Roman" w:cs="Times New Roman"/>
          <w:color w:val="000000"/>
        </w:rPr>
        <w:t xml:space="preserve"> (Chapel Hill: The University of North Carolina Press, 2016); Monty Noam </w:t>
      </w:r>
      <w:proofErr w:type="spellStart"/>
      <w:r w:rsidRPr="007668D0">
        <w:rPr>
          <w:rFonts w:ascii="Times New Roman" w:eastAsia="Times New Roman" w:hAnsi="Times New Roman" w:cs="Times New Roman"/>
          <w:color w:val="000000"/>
        </w:rPr>
        <w:t>Penkower</w:t>
      </w:r>
      <w:proofErr w:type="spellEnd"/>
      <w:r w:rsidRPr="007668D0">
        <w:rPr>
          <w:rFonts w:ascii="Times New Roman" w:eastAsia="Times New Roman" w:hAnsi="Times New Roman" w:cs="Times New Roman"/>
          <w:color w:val="000000"/>
        </w:rPr>
        <w:t xml:space="preserve">, </w:t>
      </w:r>
      <w:r w:rsidRPr="007668D0">
        <w:rPr>
          <w:rFonts w:ascii="Times New Roman" w:eastAsia="Times New Roman" w:hAnsi="Times New Roman" w:cs="Times New Roman"/>
          <w:i/>
          <w:color w:val="000000"/>
        </w:rPr>
        <w:t>The Federal Writers’ Project ; a Study in Government Patronage of the Arts</w:t>
      </w:r>
      <w:r w:rsidRPr="007668D0">
        <w:rPr>
          <w:rFonts w:ascii="Times New Roman" w:eastAsia="Times New Roman" w:hAnsi="Times New Roman" w:cs="Times New Roman"/>
          <w:color w:val="000000"/>
        </w:rPr>
        <w:t xml:space="preserve"> (Urbana: University of Illinois Press, 1977).</w:t>
      </w:r>
    </w:p>
  </w:footnote>
  <w:footnote w:id="2">
    <w:p w14:paraId="2339ACD5" w14:textId="77777777" w:rsidR="00FE7BD7" w:rsidRPr="007668D0" w:rsidRDefault="00FE7BD7" w:rsidP="00FE7BD7">
      <w:pPr>
        <w:spacing w:line="240" w:lineRule="auto"/>
        <w:jc w:val="both"/>
        <w:rPr>
          <w:rFonts w:ascii="Times New Roman" w:eastAsia="Times New Roman" w:hAnsi="Times New Roman" w:cs="Times New Roman"/>
          <w:color w:val="000000"/>
        </w:rPr>
      </w:pPr>
      <w:r w:rsidRPr="007668D0">
        <w:rPr>
          <w:rFonts w:ascii="Times New Roman" w:hAnsi="Times New Roman" w:cs="Times New Roman"/>
          <w:vertAlign w:val="superscript"/>
        </w:rPr>
        <w:footnoteRef/>
      </w:r>
      <w:r w:rsidRPr="007668D0">
        <w:rPr>
          <w:rFonts w:ascii="Times New Roman" w:eastAsia="Times New Roman" w:hAnsi="Times New Roman" w:cs="Times New Roman"/>
          <w:color w:val="000000"/>
        </w:rPr>
        <w:t xml:space="preserve"> Paula Rabinowitz, </w:t>
      </w:r>
      <w:r w:rsidRPr="007668D0">
        <w:rPr>
          <w:rFonts w:ascii="Times New Roman" w:eastAsia="Times New Roman" w:hAnsi="Times New Roman" w:cs="Times New Roman"/>
          <w:i/>
          <w:color w:val="000000"/>
        </w:rPr>
        <w:t>They Must Be Represented: The Politics of Documentary</w:t>
      </w:r>
      <w:r w:rsidRPr="007668D0">
        <w:rPr>
          <w:rFonts w:ascii="Times New Roman" w:eastAsia="Times New Roman" w:hAnsi="Times New Roman" w:cs="Times New Roman"/>
          <w:color w:val="000000"/>
        </w:rPr>
        <w:t xml:space="preserve"> (Verso, 1994); Stewart, </w:t>
      </w:r>
      <w:r w:rsidRPr="007668D0">
        <w:rPr>
          <w:rFonts w:ascii="Times New Roman" w:eastAsia="Times New Roman" w:hAnsi="Times New Roman" w:cs="Times New Roman"/>
          <w:i/>
          <w:color w:val="000000"/>
        </w:rPr>
        <w:t>Long Past Slavery</w:t>
      </w:r>
      <w:r w:rsidRPr="007668D0">
        <w:rPr>
          <w:rFonts w:ascii="Times New Roman" w:eastAsia="Times New Roman" w:hAnsi="Times New Roman" w:cs="Times New Roman"/>
          <w:color w:val="000000"/>
        </w:rPr>
        <w:t xml:space="preserve">; Jeff Allred, </w:t>
      </w:r>
      <w:r w:rsidRPr="007668D0">
        <w:rPr>
          <w:rFonts w:ascii="Times New Roman" w:eastAsia="Times New Roman" w:hAnsi="Times New Roman" w:cs="Times New Roman"/>
          <w:i/>
          <w:color w:val="000000"/>
        </w:rPr>
        <w:t>American Modernism and Depression Documentary</w:t>
      </w:r>
      <w:r w:rsidRPr="007668D0">
        <w:rPr>
          <w:rFonts w:ascii="Times New Roman" w:eastAsia="Times New Roman" w:hAnsi="Times New Roman" w:cs="Times New Roman"/>
          <w:color w:val="000000"/>
        </w:rPr>
        <w:t xml:space="preserve"> (OUP USA, 2010); Sonnet H. </w:t>
      </w:r>
      <w:proofErr w:type="spellStart"/>
      <w:r w:rsidRPr="007668D0">
        <w:rPr>
          <w:rFonts w:ascii="Times New Roman" w:eastAsia="Times New Roman" w:hAnsi="Times New Roman" w:cs="Times New Roman"/>
          <w:color w:val="000000"/>
        </w:rPr>
        <w:t>Retman</w:t>
      </w:r>
      <w:proofErr w:type="spellEnd"/>
      <w:r w:rsidRPr="007668D0">
        <w:rPr>
          <w:rFonts w:ascii="Times New Roman" w:eastAsia="Times New Roman" w:hAnsi="Times New Roman" w:cs="Times New Roman"/>
          <w:color w:val="000000"/>
        </w:rPr>
        <w:t xml:space="preserve">, </w:t>
      </w:r>
      <w:r w:rsidRPr="007668D0">
        <w:rPr>
          <w:rFonts w:ascii="Times New Roman" w:eastAsia="Times New Roman" w:hAnsi="Times New Roman" w:cs="Times New Roman"/>
          <w:i/>
          <w:color w:val="000000"/>
        </w:rPr>
        <w:t>Real Folks: Race and Genre in the Great Depression</w:t>
      </w:r>
      <w:r w:rsidRPr="007668D0">
        <w:rPr>
          <w:rFonts w:ascii="Times New Roman" w:eastAsia="Times New Roman" w:hAnsi="Times New Roman" w:cs="Times New Roman"/>
          <w:color w:val="000000"/>
        </w:rPr>
        <w:t xml:space="preserve"> (Duke University Press, 2011).</w:t>
      </w:r>
    </w:p>
  </w:footnote>
  <w:footnote w:id="3">
    <w:p w14:paraId="76A83C6B" w14:textId="77777777" w:rsidR="00FE7BD7" w:rsidRPr="007668D0" w:rsidRDefault="00FE7BD7" w:rsidP="00FE7BD7">
      <w:pPr>
        <w:spacing w:line="240" w:lineRule="auto"/>
        <w:jc w:val="both"/>
        <w:rPr>
          <w:rFonts w:ascii="Times New Roman" w:eastAsia="Times New Roman" w:hAnsi="Times New Roman" w:cs="Times New Roman"/>
          <w:color w:val="000000"/>
        </w:rPr>
      </w:pPr>
      <w:r w:rsidRPr="007668D0">
        <w:rPr>
          <w:rFonts w:ascii="Times New Roman" w:hAnsi="Times New Roman" w:cs="Times New Roman"/>
          <w:vertAlign w:val="superscript"/>
        </w:rPr>
        <w:footnoteRef/>
      </w:r>
      <w:r w:rsidRPr="007668D0">
        <w:rPr>
          <w:rFonts w:ascii="Times New Roman" w:eastAsia="Times New Roman" w:hAnsi="Times New Roman" w:cs="Times New Roman"/>
          <w:color w:val="000000"/>
        </w:rPr>
        <w:t xml:space="preserve"> Lynn Moss Sanders, </w:t>
      </w:r>
      <w:r w:rsidRPr="007668D0">
        <w:rPr>
          <w:rFonts w:ascii="Times New Roman" w:eastAsia="Times New Roman" w:hAnsi="Times New Roman" w:cs="Times New Roman"/>
          <w:i/>
          <w:color w:val="000000"/>
        </w:rPr>
        <w:t xml:space="preserve">Howard W. </w:t>
      </w:r>
      <w:proofErr w:type="spellStart"/>
      <w:r w:rsidRPr="007668D0">
        <w:rPr>
          <w:rFonts w:ascii="Times New Roman" w:eastAsia="Times New Roman" w:hAnsi="Times New Roman" w:cs="Times New Roman"/>
          <w:i/>
          <w:color w:val="000000"/>
        </w:rPr>
        <w:t>Odum’s</w:t>
      </w:r>
      <w:proofErr w:type="spellEnd"/>
      <w:r w:rsidRPr="007668D0">
        <w:rPr>
          <w:rFonts w:ascii="Times New Roman" w:eastAsia="Times New Roman" w:hAnsi="Times New Roman" w:cs="Times New Roman"/>
          <w:i/>
          <w:color w:val="000000"/>
        </w:rPr>
        <w:t xml:space="preserve"> Folklore Odyssey: Transformation to Tolerance Through African American Folk Studies</w:t>
      </w:r>
      <w:r w:rsidRPr="007668D0">
        <w:rPr>
          <w:rFonts w:ascii="Times New Roman" w:eastAsia="Times New Roman" w:hAnsi="Times New Roman" w:cs="Times New Roman"/>
          <w:color w:val="000000"/>
        </w:rPr>
        <w:t xml:space="preserve"> (University of Georgia Press, 2003); Rabinowitz, </w:t>
      </w:r>
      <w:r w:rsidRPr="007668D0">
        <w:rPr>
          <w:rFonts w:ascii="Times New Roman" w:eastAsia="Times New Roman" w:hAnsi="Times New Roman" w:cs="Times New Roman"/>
          <w:i/>
          <w:color w:val="000000"/>
        </w:rPr>
        <w:t>They Must Be Represented: The Politics of Documentary</w:t>
      </w:r>
      <w:r w:rsidRPr="007668D0">
        <w:rPr>
          <w:rFonts w:ascii="Times New Roman" w:eastAsia="Times New Roman" w:hAnsi="Times New Roman" w:cs="Times New Roman"/>
          <w:color w:val="000000"/>
        </w:rPr>
        <w:t xml:space="preserve">; </w:t>
      </w:r>
      <w:proofErr w:type="spellStart"/>
      <w:r w:rsidRPr="007668D0">
        <w:rPr>
          <w:rFonts w:ascii="Times New Roman" w:eastAsia="Times New Roman" w:hAnsi="Times New Roman" w:cs="Times New Roman"/>
          <w:color w:val="000000"/>
        </w:rPr>
        <w:t>Retman</w:t>
      </w:r>
      <w:proofErr w:type="spellEnd"/>
      <w:r w:rsidRPr="007668D0">
        <w:rPr>
          <w:rFonts w:ascii="Times New Roman" w:eastAsia="Times New Roman" w:hAnsi="Times New Roman" w:cs="Times New Roman"/>
          <w:color w:val="000000"/>
        </w:rPr>
        <w:t xml:space="preserve">, </w:t>
      </w:r>
      <w:r w:rsidRPr="007668D0">
        <w:rPr>
          <w:rFonts w:ascii="Times New Roman" w:eastAsia="Times New Roman" w:hAnsi="Times New Roman" w:cs="Times New Roman"/>
          <w:i/>
          <w:color w:val="000000"/>
        </w:rPr>
        <w:t>Real Folks</w:t>
      </w:r>
      <w:r w:rsidRPr="007668D0">
        <w:rPr>
          <w:rFonts w:ascii="Times New Roman" w:eastAsia="Times New Roman" w:hAnsi="Times New Roman" w:cs="Times New Roman"/>
          <w:color w:val="000000"/>
        </w:rPr>
        <w:t xml:space="preserve">; Stewart, </w:t>
      </w:r>
      <w:r w:rsidRPr="007668D0">
        <w:rPr>
          <w:rFonts w:ascii="Times New Roman" w:eastAsia="Times New Roman" w:hAnsi="Times New Roman" w:cs="Times New Roman"/>
          <w:i/>
          <w:color w:val="000000"/>
        </w:rPr>
        <w:t>Long Past Slavery</w:t>
      </w:r>
      <w:r w:rsidRPr="007668D0">
        <w:rPr>
          <w:rFonts w:ascii="Times New Roman" w:eastAsia="Times New Roman" w:hAnsi="Times New Roman" w:cs="Times New Roman"/>
          <w:color w:val="000000"/>
        </w:rPr>
        <w:t>.</w:t>
      </w:r>
    </w:p>
  </w:footnote>
  <w:footnote w:id="4">
    <w:p w14:paraId="4DA4A75F" w14:textId="77777777" w:rsidR="00114CA0" w:rsidRPr="007668D0" w:rsidRDefault="00114CA0" w:rsidP="00114CA0">
      <w:pPr>
        <w:spacing w:line="240" w:lineRule="auto"/>
        <w:jc w:val="both"/>
        <w:rPr>
          <w:rFonts w:ascii="Times New Roman" w:eastAsia="Times New Roman" w:hAnsi="Times New Roman" w:cs="Times New Roman"/>
          <w:color w:val="000000"/>
        </w:rPr>
      </w:pPr>
      <w:r w:rsidRPr="007668D0">
        <w:rPr>
          <w:rFonts w:ascii="Times New Roman" w:hAnsi="Times New Roman" w:cs="Times New Roman"/>
          <w:vertAlign w:val="superscript"/>
        </w:rPr>
        <w:footnoteRef/>
      </w:r>
      <w:r w:rsidRPr="007668D0">
        <w:rPr>
          <w:rFonts w:ascii="Times New Roman" w:eastAsia="Times New Roman" w:hAnsi="Times New Roman" w:cs="Times New Roman"/>
          <w:color w:val="000000"/>
        </w:rPr>
        <w:t xml:space="preserve"> There is a significant amount of research on the New Deal State, work includes: Brent </w:t>
      </w:r>
      <w:proofErr w:type="spellStart"/>
      <w:r w:rsidRPr="007668D0">
        <w:rPr>
          <w:rFonts w:ascii="Times New Roman" w:eastAsia="Times New Roman" w:hAnsi="Times New Roman" w:cs="Times New Roman"/>
          <w:color w:val="000000"/>
        </w:rPr>
        <w:t>Cebul</w:t>
      </w:r>
      <w:proofErr w:type="spellEnd"/>
      <w:r w:rsidRPr="007668D0">
        <w:rPr>
          <w:rFonts w:ascii="Times New Roman" w:eastAsia="Times New Roman" w:hAnsi="Times New Roman" w:cs="Times New Roman"/>
          <w:color w:val="000000"/>
        </w:rPr>
        <w:t xml:space="preserve">, Lily </w:t>
      </w:r>
      <w:proofErr w:type="spellStart"/>
      <w:r w:rsidRPr="007668D0">
        <w:rPr>
          <w:rFonts w:ascii="Times New Roman" w:eastAsia="Times New Roman" w:hAnsi="Times New Roman" w:cs="Times New Roman"/>
          <w:color w:val="000000"/>
        </w:rPr>
        <w:t>Geismer</w:t>
      </w:r>
      <w:proofErr w:type="spellEnd"/>
      <w:r w:rsidRPr="007668D0">
        <w:rPr>
          <w:rFonts w:ascii="Times New Roman" w:eastAsia="Times New Roman" w:hAnsi="Times New Roman" w:cs="Times New Roman"/>
          <w:color w:val="000000"/>
        </w:rPr>
        <w:t xml:space="preserve">, and Mason B. Williams, eds., </w:t>
      </w:r>
      <w:r w:rsidRPr="007668D0">
        <w:rPr>
          <w:rFonts w:ascii="Times New Roman" w:eastAsia="Times New Roman" w:hAnsi="Times New Roman" w:cs="Times New Roman"/>
          <w:i/>
          <w:color w:val="000000"/>
        </w:rPr>
        <w:t>Shaped by the State: Toward a New Political History of the Twentieth Century</w:t>
      </w:r>
      <w:r w:rsidRPr="007668D0">
        <w:rPr>
          <w:rFonts w:ascii="Times New Roman" w:eastAsia="Times New Roman" w:hAnsi="Times New Roman" w:cs="Times New Roman"/>
          <w:color w:val="000000"/>
        </w:rPr>
        <w:t xml:space="preserve"> (Chicago: University of Chicago Press, 2019); Lizabeth Cohen, </w:t>
      </w:r>
      <w:r w:rsidRPr="007668D0">
        <w:rPr>
          <w:rFonts w:ascii="Times New Roman" w:eastAsia="Times New Roman" w:hAnsi="Times New Roman" w:cs="Times New Roman"/>
          <w:i/>
          <w:color w:val="000000"/>
        </w:rPr>
        <w:t>Making a New Deal: Industrial Workers in Chicago, 1919-1939</w:t>
      </w:r>
      <w:r w:rsidRPr="007668D0">
        <w:rPr>
          <w:rFonts w:ascii="Times New Roman" w:eastAsia="Times New Roman" w:hAnsi="Times New Roman" w:cs="Times New Roman"/>
          <w:color w:val="000000"/>
        </w:rPr>
        <w:t xml:space="preserve"> (Cambridge University Press, 1990); Steve Fraser and Gary </w:t>
      </w:r>
      <w:proofErr w:type="spellStart"/>
      <w:r w:rsidRPr="007668D0">
        <w:rPr>
          <w:rFonts w:ascii="Times New Roman" w:eastAsia="Times New Roman" w:hAnsi="Times New Roman" w:cs="Times New Roman"/>
          <w:color w:val="000000"/>
        </w:rPr>
        <w:t>Gerstle</w:t>
      </w:r>
      <w:proofErr w:type="spellEnd"/>
      <w:r w:rsidRPr="007668D0">
        <w:rPr>
          <w:rFonts w:ascii="Times New Roman" w:eastAsia="Times New Roman" w:hAnsi="Times New Roman" w:cs="Times New Roman"/>
          <w:color w:val="000000"/>
        </w:rPr>
        <w:t xml:space="preserve">, eds., </w:t>
      </w:r>
      <w:r w:rsidRPr="007668D0">
        <w:rPr>
          <w:rFonts w:ascii="Times New Roman" w:eastAsia="Times New Roman" w:hAnsi="Times New Roman" w:cs="Times New Roman"/>
          <w:i/>
          <w:color w:val="000000"/>
        </w:rPr>
        <w:t>The Rise and Fall of the New Deal Order, 1930-1980</w:t>
      </w:r>
      <w:r w:rsidRPr="007668D0">
        <w:rPr>
          <w:rFonts w:ascii="Times New Roman" w:eastAsia="Times New Roman" w:hAnsi="Times New Roman" w:cs="Times New Roman"/>
          <w:color w:val="000000"/>
        </w:rPr>
        <w:t xml:space="preserve"> (Princeton University Press, 1989); Robert S. </w:t>
      </w:r>
      <w:proofErr w:type="spellStart"/>
      <w:r w:rsidRPr="007668D0">
        <w:rPr>
          <w:rFonts w:ascii="Times New Roman" w:eastAsia="Times New Roman" w:hAnsi="Times New Roman" w:cs="Times New Roman"/>
          <w:color w:val="000000"/>
        </w:rPr>
        <w:t>McElvaine</w:t>
      </w:r>
      <w:proofErr w:type="spellEnd"/>
      <w:r w:rsidRPr="007668D0">
        <w:rPr>
          <w:rFonts w:ascii="Times New Roman" w:eastAsia="Times New Roman" w:hAnsi="Times New Roman" w:cs="Times New Roman"/>
          <w:color w:val="000000"/>
        </w:rPr>
        <w:t xml:space="preserve">, </w:t>
      </w:r>
      <w:r w:rsidRPr="007668D0">
        <w:rPr>
          <w:rFonts w:ascii="Times New Roman" w:eastAsia="Times New Roman" w:hAnsi="Times New Roman" w:cs="Times New Roman"/>
          <w:i/>
          <w:color w:val="000000"/>
        </w:rPr>
        <w:t>The Great Depression: America 1929-1941.</w:t>
      </w:r>
      <w:r w:rsidRPr="007668D0">
        <w:rPr>
          <w:rFonts w:ascii="Times New Roman" w:eastAsia="Times New Roman" w:hAnsi="Times New Roman" w:cs="Times New Roman"/>
          <w:color w:val="000000"/>
        </w:rPr>
        <w:t xml:space="preserve">, reprint (Times Books, 1993), https://www.amazon.com/Great-Depression-America-1929-1941/dp/0812923278; Ira Katznelson, </w:t>
      </w:r>
      <w:r w:rsidRPr="007668D0">
        <w:rPr>
          <w:rFonts w:ascii="Times New Roman" w:eastAsia="Times New Roman" w:hAnsi="Times New Roman" w:cs="Times New Roman"/>
          <w:i/>
          <w:color w:val="000000"/>
        </w:rPr>
        <w:t>Fear Itself: The New Deal and the Origins of Our Time</w:t>
      </w:r>
      <w:r w:rsidRPr="007668D0">
        <w:rPr>
          <w:rFonts w:ascii="Times New Roman" w:eastAsia="Times New Roman" w:hAnsi="Times New Roman" w:cs="Times New Roman"/>
          <w:color w:val="000000"/>
        </w:rPr>
        <w:t xml:space="preserve"> (Liveright, 2014).</w:t>
      </w:r>
    </w:p>
  </w:footnote>
  <w:footnote w:id="5">
    <w:p w14:paraId="2731E6AE" w14:textId="77777777" w:rsidR="000E67CB" w:rsidRPr="007668D0" w:rsidRDefault="000E67CB" w:rsidP="000E67CB">
      <w:pPr>
        <w:spacing w:line="240" w:lineRule="auto"/>
        <w:jc w:val="both"/>
        <w:rPr>
          <w:rFonts w:ascii="Times New Roman" w:eastAsia="Times New Roman" w:hAnsi="Times New Roman" w:cs="Times New Roman"/>
          <w:color w:val="000000"/>
        </w:rPr>
      </w:pPr>
      <w:r w:rsidRPr="007668D0">
        <w:rPr>
          <w:rFonts w:ascii="Times New Roman" w:hAnsi="Times New Roman" w:cs="Times New Roman"/>
          <w:vertAlign w:val="superscript"/>
        </w:rPr>
        <w:footnoteRef/>
      </w:r>
      <w:r w:rsidRPr="007668D0">
        <w:rPr>
          <w:rFonts w:ascii="Times New Roman" w:eastAsia="Times New Roman" w:hAnsi="Times New Roman" w:cs="Times New Roman"/>
          <w:color w:val="000000"/>
        </w:rPr>
        <w:t xml:space="preserve"> “The Presidency: The Roosevelt Week: Jul. 11, 1932,” </w:t>
      </w:r>
      <w:r w:rsidRPr="007668D0">
        <w:rPr>
          <w:rFonts w:ascii="Times New Roman" w:eastAsia="Times New Roman" w:hAnsi="Times New Roman" w:cs="Times New Roman"/>
          <w:i/>
          <w:color w:val="000000"/>
        </w:rPr>
        <w:t>Time</w:t>
      </w:r>
      <w:r w:rsidRPr="007668D0">
        <w:rPr>
          <w:rFonts w:ascii="Times New Roman" w:eastAsia="Times New Roman" w:hAnsi="Times New Roman" w:cs="Times New Roman"/>
          <w:color w:val="000000"/>
        </w:rPr>
        <w:t>, accessed September 6, 2019, http://content.time.com/time/magazine/article/0,9171,743953,00.html.</w:t>
      </w:r>
    </w:p>
  </w:footnote>
  <w:footnote w:id="6">
    <w:p w14:paraId="406B6C24" w14:textId="77777777" w:rsidR="000E67CB" w:rsidRPr="007668D0" w:rsidRDefault="000E67CB" w:rsidP="000E67CB">
      <w:pPr>
        <w:spacing w:line="240" w:lineRule="auto"/>
        <w:jc w:val="both"/>
        <w:rPr>
          <w:rFonts w:ascii="Times New Roman" w:eastAsia="Times New Roman" w:hAnsi="Times New Roman" w:cs="Times New Roman"/>
          <w:color w:val="000000"/>
        </w:rPr>
      </w:pPr>
      <w:r w:rsidRPr="007668D0">
        <w:rPr>
          <w:rFonts w:ascii="Times New Roman" w:hAnsi="Times New Roman" w:cs="Times New Roman"/>
          <w:vertAlign w:val="superscript"/>
        </w:rPr>
        <w:footnoteRef/>
      </w:r>
      <w:r w:rsidRPr="007668D0">
        <w:rPr>
          <w:rFonts w:ascii="Times New Roman" w:eastAsia="Times New Roman" w:hAnsi="Times New Roman" w:cs="Times New Roman"/>
          <w:color w:val="000000"/>
        </w:rPr>
        <w:t xml:space="preserve"> Michael Denning, </w:t>
      </w:r>
      <w:r w:rsidRPr="007668D0">
        <w:rPr>
          <w:rFonts w:ascii="Times New Roman" w:eastAsia="Times New Roman" w:hAnsi="Times New Roman" w:cs="Times New Roman"/>
          <w:i/>
          <w:color w:val="000000"/>
        </w:rPr>
        <w:t>The Cultural Front: The Laboring of American Culture in the Twentieth Century</w:t>
      </w:r>
      <w:r w:rsidRPr="007668D0">
        <w:rPr>
          <w:rFonts w:ascii="Times New Roman" w:eastAsia="Times New Roman" w:hAnsi="Times New Roman" w:cs="Times New Roman"/>
          <w:color w:val="000000"/>
        </w:rPr>
        <w:t xml:space="preserve"> (Verso, 1998).</w:t>
      </w:r>
    </w:p>
  </w:footnote>
  <w:footnote w:id="7">
    <w:p w14:paraId="74206D21" w14:textId="77777777" w:rsidR="000E67CB" w:rsidRPr="007668D0" w:rsidRDefault="000E67CB" w:rsidP="000E67CB">
      <w:pPr>
        <w:spacing w:line="240" w:lineRule="auto"/>
        <w:jc w:val="both"/>
        <w:rPr>
          <w:rFonts w:ascii="Times New Roman" w:eastAsia="Times New Roman" w:hAnsi="Times New Roman" w:cs="Times New Roman"/>
          <w:color w:val="000000"/>
        </w:rPr>
      </w:pPr>
      <w:r w:rsidRPr="007668D0">
        <w:rPr>
          <w:rFonts w:ascii="Times New Roman" w:hAnsi="Times New Roman" w:cs="Times New Roman"/>
          <w:vertAlign w:val="superscript"/>
        </w:rPr>
        <w:footnoteRef/>
      </w:r>
      <w:r w:rsidRPr="007668D0">
        <w:rPr>
          <w:rFonts w:ascii="Times New Roman" w:eastAsia="Times New Roman" w:hAnsi="Times New Roman" w:cs="Times New Roman"/>
          <w:color w:val="000000"/>
        </w:rPr>
        <w:t xml:space="preserve"> </w:t>
      </w:r>
      <w:proofErr w:type="spellStart"/>
      <w:r w:rsidRPr="007668D0">
        <w:rPr>
          <w:rFonts w:ascii="Times New Roman" w:eastAsia="Times New Roman" w:hAnsi="Times New Roman" w:cs="Times New Roman"/>
          <w:color w:val="000000"/>
        </w:rPr>
        <w:t>Penkower</w:t>
      </w:r>
      <w:proofErr w:type="spellEnd"/>
      <w:r w:rsidRPr="007668D0">
        <w:rPr>
          <w:rFonts w:ascii="Times New Roman" w:eastAsia="Times New Roman" w:hAnsi="Times New Roman" w:cs="Times New Roman"/>
          <w:color w:val="000000"/>
        </w:rPr>
        <w:t xml:space="preserve">, </w:t>
      </w:r>
      <w:r w:rsidRPr="007668D0">
        <w:rPr>
          <w:rFonts w:ascii="Times New Roman" w:eastAsia="Times New Roman" w:hAnsi="Times New Roman" w:cs="Times New Roman"/>
          <w:i/>
          <w:color w:val="000000"/>
        </w:rPr>
        <w:t xml:space="preserve">The Federal Writers’ </w:t>
      </w:r>
      <w:proofErr w:type="gramStart"/>
      <w:r w:rsidRPr="007668D0">
        <w:rPr>
          <w:rFonts w:ascii="Times New Roman" w:eastAsia="Times New Roman" w:hAnsi="Times New Roman" w:cs="Times New Roman"/>
          <w:i/>
          <w:color w:val="000000"/>
        </w:rPr>
        <w:t>Project ;</w:t>
      </w:r>
      <w:proofErr w:type="gramEnd"/>
      <w:r w:rsidRPr="007668D0">
        <w:rPr>
          <w:rFonts w:ascii="Times New Roman" w:eastAsia="Times New Roman" w:hAnsi="Times New Roman" w:cs="Times New Roman"/>
          <w:i/>
          <w:color w:val="000000"/>
        </w:rPr>
        <w:t xml:space="preserve"> a Study in Government Patronage of the Arts</w:t>
      </w:r>
      <w:r w:rsidRPr="007668D0">
        <w:rPr>
          <w:rFonts w:ascii="Times New Roman" w:eastAsia="Times New Roman" w:hAnsi="Times New Roman" w:cs="Times New Roman"/>
          <w:color w:val="000000"/>
        </w:rPr>
        <w:t>, 15.</w:t>
      </w:r>
    </w:p>
  </w:footnote>
  <w:footnote w:id="8">
    <w:p w14:paraId="1B0772D7" w14:textId="77777777" w:rsidR="000E67CB" w:rsidRPr="007668D0" w:rsidRDefault="000E67CB" w:rsidP="000E67CB">
      <w:pPr>
        <w:spacing w:line="240" w:lineRule="auto"/>
        <w:jc w:val="both"/>
        <w:rPr>
          <w:rFonts w:ascii="Times New Roman" w:eastAsia="Times New Roman" w:hAnsi="Times New Roman" w:cs="Times New Roman"/>
          <w:color w:val="000000"/>
        </w:rPr>
      </w:pPr>
      <w:r w:rsidRPr="007668D0">
        <w:rPr>
          <w:rFonts w:ascii="Times New Roman" w:hAnsi="Times New Roman" w:cs="Times New Roman"/>
          <w:vertAlign w:val="superscript"/>
        </w:rPr>
        <w:footnoteRef/>
      </w:r>
      <w:r w:rsidRPr="007668D0">
        <w:rPr>
          <w:rFonts w:ascii="Times New Roman" w:eastAsia="Times New Roman" w:hAnsi="Times New Roman" w:cs="Times New Roman"/>
          <w:color w:val="000000"/>
        </w:rPr>
        <w:t xml:space="preserve"> </w:t>
      </w:r>
      <w:proofErr w:type="spellStart"/>
      <w:r w:rsidRPr="007668D0">
        <w:rPr>
          <w:rFonts w:ascii="Times New Roman" w:eastAsia="Times New Roman" w:hAnsi="Times New Roman" w:cs="Times New Roman"/>
          <w:color w:val="000000"/>
        </w:rPr>
        <w:t>Penkower</w:t>
      </w:r>
      <w:proofErr w:type="spellEnd"/>
      <w:r w:rsidRPr="007668D0">
        <w:rPr>
          <w:rFonts w:ascii="Times New Roman" w:eastAsia="Times New Roman" w:hAnsi="Times New Roman" w:cs="Times New Roman"/>
          <w:color w:val="000000"/>
        </w:rPr>
        <w:t>, 1–2.</w:t>
      </w:r>
    </w:p>
  </w:footnote>
  <w:footnote w:id="9">
    <w:p w14:paraId="07CD72A8" w14:textId="77777777" w:rsidR="000E67CB" w:rsidRPr="007668D0" w:rsidRDefault="000E67CB" w:rsidP="000E67CB">
      <w:pPr>
        <w:spacing w:line="240" w:lineRule="auto"/>
        <w:jc w:val="both"/>
        <w:rPr>
          <w:rFonts w:ascii="Times New Roman" w:eastAsia="Times New Roman" w:hAnsi="Times New Roman" w:cs="Times New Roman"/>
          <w:color w:val="000000"/>
        </w:rPr>
      </w:pPr>
      <w:r w:rsidRPr="007668D0">
        <w:rPr>
          <w:rFonts w:ascii="Times New Roman" w:hAnsi="Times New Roman" w:cs="Times New Roman"/>
          <w:vertAlign w:val="superscript"/>
        </w:rPr>
        <w:footnoteRef/>
      </w:r>
      <w:r w:rsidRPr="007668D0">
        <w:rPr>
          <w:rFonts w:ascii="Times New Roman" w:eastAsia="Times New Roman" w:hAnsi="Times New Roman" w:cs="Times New Roman"/>
          <w:color w:val="000000"/>
        </w:rPr>
        <w:t xml:space="preserve"> </w:t>
      </w:r>
      <w:proofErr w:type="spellStart"/>
      <w:r w:rsidRPr="007668D0">
        <w:rPr>
          <w:rFonts w:ascii="Times New Roman" w:eastAsia="Times New Roman" w:hAnsi="Times New Roman" w:cs="Times New Roman"/>
          <w:color w:val="000000"/>
        </w:rPr>
        <w:t>Penkower</w:t>
      </w:r>
      <w:proofErr w:type="spellEnd"/>
      <w:r w:rsidRPr="007668D0">
        <w:rPr>
          <w:rFonts w:ascii="Times New Roman" w:eastAsia="Times New Roman" w:hAnsi="Times New Roman" w:cs="Times New Roman"/>
          <w:color w:val="000000"/>
        </w:rPr>
        <w:t>, 15–16.</w:t>
      </w:r>
    </w:p>
  </w:footnote>
  <w:footnote w:id="10">
    <w:p w14:paraId="6FB4549F" w14:textId="77777777" w:rsidR="000E67CB" w:rsidRPr="007668D0" w:rsidRDefault="000E67CB" w:rsidP="000E67CB">
      <w:pPr>
        <w:spacing w:line="240" w:lineRule="auto"/>
        <w:jc w:val="both"/>
        <w:rPr>
          <w:rFonts w:ascii="Times New Roman" w:eastAsia="Times New Roman" w:hAnsi="Times New Roman" w:cs="Times New Roman"/>
          <w:color w:val="000000"/>
        </w:rPr>
      </w:pPr>
      <w:r w:rsidRPr="007668D0">
        <w:rPr>
          <w:rFonts w:ascii="Times New Roman" w:hAnsi="Times New Roman" w:cs="Times New Roman"/>
          <w:vertAlign w:val="superscript"/>
        </w:rPr>
        <w:footnoteRef/>
      </w:r>
      <w:r w:rsidRPr="007668D0">
        <w:rPr>
          <w:rFonts w:ascii="Times New Roman" w:eastAsia="Times New Roman" w:hAnsi="Times New Roman" w:cs="Times New Roman"/>
          <w:color w:val="000000"/>
        </w:rPr>
        <w:t xml:space="preserve"> </w:t>
      </w:r>
      <w:proofErr w:type="spellStart"/>
      <w:r w:rsidRPr="007668D0">
        <w:rPr>
          <w:rFonts w:ascii="Times New Roman" w:eastAsia="Times New Roman" w:hAnsi="Times New Roman" w:cs="Times New Roman"/>
          <w:color w:val="000000"/>
        </w:rPr>
        <w:t>Penkower</w:t>
      </w:r>
      <w:proofErr w:type="spellEnd"/>
      <w:r w:rsidRPr="007668D0">
        <w:rPr>
          <w:rFonts w:ascii="Times New Roman" w:eastAsia="Times New Roman" w:hAnsi="Times New Roman" w:cs="Times New Roman"/>
          <w:color w:val="000000"/>
        </w:rPr>
        <w:t>, 10.</w:t>
      </w:r>
    </w:p>
  </w:footnote>
  <w:footnote w:id="11">
    <w:p w14:paraId="741F3D70" w14:textId="77777777" w:rsidR="000E67CB" w:rsidRPr="007668D0" w:rsidRDefault="000E67CB" w:rsidP="000E67CB">
      <w:pPr>
        <w:spacing w:line="240" w:lineRule="auto"/>
        <w:jc w:val="both"/>
        <w:rPr>
          <w:rFonts w:ascii="Times New Roman" w:eastAsia="Times New Roman" w:hAnsi="Times New Roman" w:cs="Times New Roman"/>
          <w:color w:val="000000"/>
        </w:rPr>
      </w:pPr>
      <w:r w:rsidRPr="007668D0">
        <w:rPr>
          <w:rFonts w:ascii="Times New Roman" w:hAnsi="Times New Roman" w:cs="Times New Roman"/>
          <w:vertAlign w:val="superscript"/>
        </w:rPr>
        <w:footnoteRef/>
      </w:r>
      <w:r w:rsidRPr="007668D0">
        <w:rPr>
          <w:rFonts w:ascii="Times New Roman" w:eastAsia="Times New Roman" w:hAnsi="Times New Roman" w:cs="Times New Roman"/>
          <w:color w:val="000000"/>
        </w:rPr>
        <w:t xml:space="preserve"> Hirsch, </w:t>
      </w:r>
      <w:r w:rsidRPr="007668D0">
        <w:rPr>
          <w:rFonts w:ascii="Times New Roman" w:eastAsia="Times New Roman" w:hAnsi="Times New Roman" w:cs="Times New Roman"/>
          <w:i/>
          <w:color w:val="000000"/>
        </w:rPr>
        <w:t>Portrait of America</w:t>
      </w:r>
      <w:r w:rsidRPr="007668D0">
        <w:rPr>
          <w:rFonts w:ascii="Times New Roman" w:eastAsia="Times New Roman" w:hAnsi="Times New Roman" w:cs="Times New Roman"/>
          <w:color w:val="000000"/>
        </w:rPr>
        <w:t>.</w:t>
      </w:r>
    </w:p>
  </w:footnote>
  <w:footnote w:id="12">
    <w:p w14:paraId="6D84DE42" w14:textId="77777777" w:rsidR="000E67CB" w:rsidRPr="007668D0" w:rsidRDefault="000E67CB" w:rsidP="000E67CB">
      <w:pPr>
        <w:spacing w:line="240" w:lineRule="auto"/>
        <w:jc w:val="both"/>
        <w:rPr>
          <w:rFonts w:ascii="Times New Roman" w:eastAsia="Times New Roman" w:hAnsi="Times New Roman" w:cs="Times New Roman"/>
          <w:color w:val="000000"/>
        </w:rPr>
      </w:pPr>
      <w:r w:rsidRPr="007668D0">
        <w:rPr>
          <w:rFonts w:ascii="Times New Roman" w:hAnsi="Times New Roman" w:cs="Times New Roman"/>
          <w:vertAlign w:val="superscript"/>
        </w:rPr>
        <w:footnoteRef/>
      </w:r>
      <w:r w:rsidRPr="007668D0">
        <w:rPr>
          <w:rFonts w:ascii="Times New Roman" w:eastAsia="Times New Roman" w:hAnsi="Times New Roman" w:cs="Times New Roman"/>
          <w:color w:val="000000"/>
        </w:rPr>
        <w:t xml:space="preserve"> </w:t>
      </w:r>
      <w:proofErr w:type="spellStart"/>
      <w:r w:rsidRPr="007668D0">
        <w:rPr>
          <w:rFonts w:ascii="Times New Roman" w:eastAsia="Times New Roman" w:hAnsi="Times New Roman" w:cs="Times New Roman"/>
          <w:color w:val="000000"/>
        </w:rPr>
        <w:t>Penkower</w:t>
      </w:r>
      <w:proofErr w:type="spellEnd"/>
      <w:r w:rsidRPr="007668D0">
        <w:rPr>
          <w:rFonts w:ascii="Times New Roman" w:eastAsia="Times New Roman" w:hAnsi="Times New Roman" w:cs="Times New Roman"/>
          <w:color w:val="000000"/>
        </w:rPr>
        <w:t xml:space="preserve">, </w:t>
      </w:r>
      <w:r w:rsidRPr="007668D0">
        <w:rPr>
          <w:rFonts w:ascii="Times New Roman" w:eastAsia="Times New Roman" w:hAnsi="Times New Roman" w:cs="Times New Roman"/>
          <w:i/>
          <w:color w:val="000000"/>
        </w:rPr>
        <w:t>The Federal Writers’ Project: A Study in Government Patronage of the Arts</w:t>
      </w:r>
      <w:r w:rsidRPr="007668D0">
        <w:rPr>
          <w:rFonts w:ascii="Times New Roman" w:eastAsia="Times New Roman" w:hAnsi="Times New Roman" w:cs="Times New Roman"/>
          <w:color w:val="000000"/>
        </w:rPr>
        <w:t>, 9–10.</w:t>
      </w:r>
    </w:p>
  </w:footnote>
  <w:footnote w:id="13">
    <w:p w14:paraId="1D4F6B76" w14:textId="77777777" w:rsidR="000E67CB" w:rsidRPr="007668D0" w:rsidRDefault="000E67CB" w:rsidP="000E67CB">
      <w:pPr>
        <w:spacing w:line="240" w:lineRule="auto"/>
        <w:jc w:val="both"/>
        <w:rPr>
          <w:rFonts w:ascii="Times New Roman" w:eastAsia="Times New Roman" w:hAnsi="Times New Roman" w:cs="Times New Roman"/>
          <w:color w:val="000000"/>
        </w:rPr>
      </w:pPr>
      <w:r w:rsidRPr="007668D0">
        <w:rPr>
          <w:rFonts w:ascii="Times New Roman" w:hAnsi="Times New Roman" w:cs="Times New Roman"/>
          <w:vertAlign w:val="superscript"/>
        </w:rPr>
        <w:footnoteRef/>
      </w:r>
      <w:r w:rsidRPr="007668D0">
        <w:rPr>
          <w:rFonts w:ascii="Times New Roman" w:eastAsia="Times New Roman" w:hAnsi="Times New Roman" w:cs="Times New Roman"/>
          <w:color w:val="000000"/>
        </w:rPr>
        <w:t xml:space="preserve"> </w:t>
      </w:r>
      <w:proofErr w:type="spellStart"/>
      <w:r w:rsidRPr="007668D0">
        <w:rPr>
          <w:rFonts w:ascii="Times New Roman" w:eastAsia="Times New Roman" w:hAnsi="Times New Roman" w:cs="Times New Roman"/>
          <w:color w:val="000000"/>
        </w:rPr>
        <w:t>Penkower</w:t>
      </w:r>
      <w:proofErr w:type="spellEnd"/>
      <w:r w:rsidRPr="007668D0">
        <w:rPr>
          <w:rFonts w:ascii="Times New Roman" w:eastAsia="Times New Roman" w:hAnsi="Times New Roman" w:cs="Times New Roman"/>
          <w:color w:val="000000"/>
        </w:rPr>
        <w:t>, 16-17.</w:t>
      </w:r>
    </w:p>
  </w:footnote>
  <w:footnote w:id="14">
    <w:p w14:paraId="0ADA4D7C" w14:textId="77777777" w:rsidR="000E67CB" w:rsidRPr="007668D0" w:rsidRDefault="000E67CB" w:rsidP="000E67CB">
      <w:pPr>
        <w:spacing w:line="240" w:lineRule="auto"/>
        <w:jc w:val="both"/>
        <w:rPr>
          <w:rFonts w:ascii="Times New Roman" w:eastAsia="Times New Roman" w:hAnsi="Times New Roman" w:cs="Times New Roman"/>
          <w:color w:val="000000"/>
        </w:rPr>
      </w:pPr>
      <w:r w:rsidRPr="007668D0">
        <w:rPr>
          <w:rFonts w:ascii="Times New Roman" w:hAnsi="Times New Roman" w:cs="Times New Roman"/>
          <w:vertAlign w:val="superscript"/>
        </w:rPr>
        <w:footnoteRef/>
      </w:r>
      <w:r w:rsidRPr="007668D0">
        <w:rPr>
          <w:rFonts w:ascii="Times New Roman" w:eastAsia="Times New Roman" w:hAnsi="Times New Roman" w:cs="Times New Roman"/>
          <w:color w:val="000000"/>
        </w:rPr>
        <w:t xml:space="preserve"> </w:t>
      </w:r>
      <w:proofErr w:type="spellStart"/>
      <w:r w:rsidRPr="007668D0">
        <w:rPr>
          <w:rFonts w:ascii="Times New Roman" w:eastAsia="Times New Roman" w:hAnsi="Times New Roman" w:cs="Times New Roman"/>
          <w:color w:val="000000"/>
        </w:rPr>
        <w:t>Penkower</w:t>
      </w:r>
      <w:proofErr w:type="spellEnd"/>
      <w:r w:rsidRPr="007668D0">
        <w:rPr>
          <w:rFonts w:ascii="Times New Roman" w:eastAsia="Times New Roman" w:hAnsi="Times New Roman" w:cs="Times New Roman"/>
          <w:color w:val="000000"/>
        </w:rPr>
        <w:t>, 20.</w:t>
      </w:r>
    </w:p>
  </w:footnote>
  <w:footnote w:id="15">
    <w:p w14:paraId="73DB49B0" w14:textId="77777777" w:rsidR="000E67CB" w:rsidRPr="007668D0" w:rsidRDefault="000E67CB" w:rsidP="000E67CB">
      <w:pPr>
        <w:spacing w:line="240" w:lineRule="auto"/>
        <w:jc w:val="both"/>
        <w:rPr>
          <w:rFonts w:ascii="Times New Roman" w:eastAsia="Times New Roman" w:hAnsi="Times New Roman" w:cs="Times New Roman"/>
          <w:color w:val="000000"/>
        </w:rPr>
      </w:pPr>
      <w:r w:rsidRPr="007668D0">
        <w:rPr>
          <w:rFonts w:ascii="Times New Roman" w:hAnsi="Times New Roman" w:cs="Times New Roman"/>
          <w:vertAlign w:val="superscript"/>
        </w:rPr>
        <w:footnoteRef/>
      </w:r>
      <w:r w:rsidRPr="007668D0">
        <w:rPr>
          <w:rFonts w:ascii="Times New Roman" w:eastAsia="Times New Roman" w:hAnsi="Times New Roman" w:cs="Times New Roman"/>
          <w:color w:val="000000"/>
        </w:rPr>
        <w:t xml:space="preserve"> </w:t>
      </w:r>
      <w:proofErr w:type="spellStart"/>
      <w:r w:rsidRPr="007668D0">
        <w:rPr>
          <w:rFonts w:ascii="Times New Roman" w:eastAsia="Times New Roman" w:hAnsi="Times New Roman" w:cs="Times New Roman"/>
          <w:color w:val="000000"/>
        </w:rPr>
        <w:t>Penkower</w:t>
      </w:r>
      <w:proofErr w:type="spellEnd"/>
      <w:r w:rsidRPr="007668D0">
        <w:rPr>
          <w:rFonts w:ascii="Times New Roman" w:eastAsia="Times New Roman" w:hAnsi="Times New Roman" w:cs="Times New Roman"/>
          <w:color w:val="000000"/>
        </w:rPr>
        <w:t>, 18-20.</w:t>
      </w:r>
    </w:p>
  </w:footnote>
  <w:footnote w:id="16">
    <w:p w14:paraId="3EA6D541" w14:textId="77777777" w:rsidR="000E67CB" w:rsidRPr="007668D0" w:rsidRDefault="000E67CB" w:rsidP="000E67CB">
      <w:pPr>
        <w:spacing w:line="240" w:lineRule="auto"/>
        <w:jc w:val="both"/>
        <w:rPr>
          <w:rFonts w:ascii="Times New Roman" w:eastAsia="Times New Roman" w:hAnsi="Times New Roman" w:cs="Times New Roman"/>
          <w:color w:val="000000"/>
        </w:rPr>
      </w:pPr>
      <w:r w:rsidRPr="007668D0">
        <w:rPr>
          <w:rFonts w:ascii="Times New Roman" w:hAnsi="Times New Roman" w:cs="Times New Roman"/>
          <w:vertAlign w:val="superscript"/>
        </w:rPr>
        <w:footnoteRef/>
      </w:r>
      <w:r w:rsidRPr="007668D0">
        <w:rPr>
          <w:rFonts w:ascii="Times New Roman" w:eastAsia="Times New Roman" w:hAnsi="Times New Roman" w:cs="Times New Roman"/>
          <w:color w:val="000000"/>
        </w:rPr>
        <w:t xml:space="preserve"> Jason Scott Smith, </w:t>
      </w:r>
      <w:r w:rsidRPr="007668D0">
        <w:rPr>
          <w:rFonts w:ascii="Times New Roman" w:eastAsia="Times New Roman" w:hAnsi="Times New Roman" w:cs="Times New Roman"/>
          <w:i/>
          <w:color w:val="000000"/>
        </w:rPr>
        <w:t>Building New Deal Liberalism: The Political Economy of Public Works, 1933-1956</w:t>
      </w:r>
      <w:r w:rsidRPr="007668D0">
        <w:rPr>
          <w:rFonts w:ascii="Times New Roman" w:eastAsia="Times New Roman" w:hAnsi="Times New Roman" w:cs="Times New Roman"/>
          <w:color w:val="000000"/>
        </w:rPr>
        <w:t xml:space="preserve"> (Cambridge University Press, 2006), 87.</w:t>
      </w:r>
    </w:p>
  </w:footnote>
  <w:footnote w:id="17">
    <w:p w14:paraId="2150033F" w14:textId="77777777" w:rsidR="000E67CB" w:rsidRPr="007668D0" w:rsidRDefault="000E67CB" w:rsidP="000E67CB">
      <w:pPr>
        <w:spacing w:line="240" w:lineRule="auto"/>
        <w:jc w:val="both"/>
        <w:rPr>
          <w:rFonts w:ascii="Times New Roman" w:eastAsia="Times New Roman" w:hAnsi="Times New Roman" w:cs="Times New Roman"/>
          <w:color w:val="000000"/>
        </w:rPr>
      </w:pPr>
      <w:r w:rsidRPr="007668D0">
        <w:rPr>
          <w:rFonts w:ascii="Times New Roman" w:hAnsi="Times New Roman" w:cs="Times New Roman"/>
          <w:vertAlign w:val="superscript"/>
        </w:rPr>
        <w:footnoteRef/>
      </w:r>
      <w:r w:rsidRPr="007668D0">
        <w:rPr>
          <w:rFonts w:ascii="Times New Roman" w:eastAsia="Times New Roman" w:hAnsi="Times New Roman" w:cs="Times New Roman"/>
          <w:color w:val="000000"/>
        </w:rPr>
        <w:t xml:space="preserve"> Deborah </w:t>
      </w:r>
      <w:proofErr w:type="spellStart"/>
      <w:r w:rsidRPr="007668D0">
        <w:rPr>
          <w:rFonts w:ascii="Times New Roman" w:eastAsia="Times New Roman" w:hAnsi="Times New Roman" w:cs="Times New Roman"/>
          <w:color w:val="000000"/>
        </w:rPr>
        <w:t>Mutnick</w:t>
      </w:r>
      <w:proofErr w:type="spellEnd"/>
      <w:r w:rsidRPr="007668D0">
        <w:rPr>
          <w:rFonts w:ascii="Times New Roman" w:eastAsia="Times New Roman" w:hAnsi="Times New Roman" w:cs="Times New Roman"/>
          <w:color w:val="000000"/>
        </w:rPr>
        <w:t xml:space="preserve">, “Toward a Twenty-First-Century Federal Writers’ Project,” </w:t>
      </w:r>
      <w:r w:rsidRPr="007668D0">
        <w:rPr>
          <w:rFonts w:ascii="Times New Roman" w:eastAsia="Times New Roman" w:hAnsi="Times New Roman" w:cs="Times New Roman"/>
          <w:i/>
          <w:color w:val="000000"/>
        </w:rPr>
        <w:t>College English</w:t>
      </w:r>
      <w:r w:rsidRPr="007668D0">
        <w:rPr>
          <w:rFonts w:ascii="Times New Roman" w:eastAsia="Times New Roman" w:hAnsi="Times New Roman" w:cs="Times New Roman"/>
          <w:color w:val="000000"/>
        </w:rPr>
        <w:t xml:space="preserve"> 77, no. 2 (2014): 124–45.</w:t>
      </w:r>
    </w:p>
  </w:footnote>
  <w:footnote w:id="18">
    <w:p w14:paraId="15993931" w14:textId="77777777" w:rsidR="000E67CB" w:rsidRPr="007668D0" w:rsidRDefault="000E67CB" w:rsidP="000E67CB">
      <w:pPr>
        <w:spacing w:line="240" w:lineRule="auto"/>
        <w:jc w:val="both"/>
        <w:rPr>
          <w:rFonts w:ascii="Times New Roman" w:eastAsia="Times New Roman" w:hAnsi="Times New Roman" w:cs="Times New Roman"/>
          <w:color w:val="000000"/>
        </w:rPr>
      </w:pPr>
      <w:r w:rsidRPr="007668D0">
        <w:rPr>
          <w:rFonts w:ascii="Times New Roman" w:hAnsi="Times New Roman" w:cs="Times New Roman"/>
          <w:vertAlign w:val="superscript"/>
        </w:rPr>
        <w:footnoteRef/>
      </w:r>
      <w:r w:rsidRPr="007668D0">
        <w:rPr>
          <w:rFonts w:ascii="Times New Roman" w:eastAsia="Times New Roman" w:hAnsi="Times New Roman" w:cs="Times New Roman"/>
          <w:color w:val="000000"/>
        </w:rPr>
        <w:t xml:space="preserve"> Christine Bold, </w:t>
      </w:r>
      <w:r w:rsidRPr="007668D0">
        <w:rPr>
          <w:rFonts w:ascii="Times New Roman" w:eastAsia="Times New Roman" w:hAnsi="Times New Roman" w:cs="Times New Roman"/>
          <w:i/>
          <w:color w:val="000000"/>
        </w:rPr>
        <w:t>The WPA Guides: Mapping America</w:t>
      </w:r>
      <w:r w:rsidRPr="007668D0">
        <w:rPr>
          <w:rFonts w:ascii="Times New Roman" w:eastAsia="Times New Roman" w:hAnsi="Times New Roman" w:cs="Times New Roman"/>
          <w:color w:val="000000"/>
        </w:rPr>
        <w:t xml:space="preserve"> (Univ. Press of Mississippi, 1999).</w:t>
      </w:r>
    </w:p>
  </w:footnote>
  <w:footnote w:id="19">
    <w:p w14:paraId="3233D435" w14:textId="77777777" w:rsidR="000E67CB" w:rsidRPr="007668D0" w:rsidRDefault="000E67CB" w:rsidP="000E67CB">
      <w:pPr>
        <w:spacing w:line="240" w:lineRule="auto"/>
        <w:jc w:val="both"/>
        <w:rPr>
          <w:rFonts w:ascii="Times New Roman" w:eastAsia="Times New Roman" w:hAnsi="Times New Roman" w:cs="Times New Roman"/>
          <w:color w:val="000000"/>
        </w:rPr>
      </w:pPr>
      <w:r w:rsidRPr="007668D0">
        <w:rPr>
          <w:rFonts w:ascii="Times New Roman" w:hAnsi="Times New Roman" w:cs="Times New Roman"/>
          <w:vertAlign w:val="superscript"/>
        </w:rPr>
        <w:footnoteRef/>
      </w:r>
      <w:r w:rsidRPr="007668D0">
        <w:rPr>
          <w:rFonts w:ascii="Times New Roman" w:eastAsia="Times New Roman" w:hAnsi="Times New Roman" w:cs="Times New Roman"/>
          <w:color w:val="000000"/>
        </w:rPr>
        <w:t xml:space="preserve"> Cara A. Finnegan, “What Is This a Picture </w:t>
      </w:r>
      <w:proofErr w:type="gramStart"/>
      <w:r w:rsidRPr="007668D0">
        <w:rPr>
          <w:rFonts w:ascii="Times New Roman" w:eastAsia="Times New Roman" w:hAnsi="Times New Roman" w:cs="Times New Roman"/>
          <w:color w:val="000000"/>
        </w:rPr>
        <w:t>of?:</w:t>
      </w:r>
      <w:proofErr w:type="gramEnd"/>
      <w:r w:rsidRPr="007668D0">
        <w:rPr>
          <w:rFonts w:ascii="Times New Roman" w:eastAsia="Times New Roman" w:hAnsi="Times New Roman" w:cs="Times New Roman"/>
          <w:color w:val="000000"/>
        </w:rPr>
        <w:t xml:space="preserve"> Some Thoughts on Images and Archives,” </w:t>
      </w:r>
      <w:r w:rsidRPr="007668D0">
        <w:rPr>
          <w:rFonts w:ascii="Times New Roman" w:eastAsia="Times New Roman" w:hAnsi="Times New Roman" w:cs="Times New Roman"/>
          <w:i/>
          <w:color w:val="000000"/>
        </w:rPr>
        <w:t>Rhetoric &amp; Public Affairs</w:t>
      </w:r>
      <w:r w:rsidRPr="007668D0">
        <w:rPr>
          <w:rFonts w:ascii="Times New Roman" w:eastAsia="Times New Roman" w:hAnsi="Times New Roman" w:cs="Times New Roman"/>
          <w:color w:val="000000"/>
        </w:rPr>
        <w:t xml:space="preserve"> 9, no. 1 (2006): 116–123; William Stott, </w:t>
      </w:r>
      <w:r w:rsidRPr="007668D0">
        <w:rPr>
          <w:rFonts w:ascii="Times New Roman" w:eastAsia="Times New Roman" w:hAnsi="Times New Roman" w:cs="Times New Roman"/>
          <w:i/>
          <w:color w:val="000000"/>
        </w:rPr>
        <w:t>Documentary Expression and Thirties America</w:t>
      </w:r>
      <w:r w:rsidRPr="007668D0">
        <w:rPr>
          <w:rFonts w:ascii="Times New Roman" w:eastAsia="Times New Roman" w:hAnsi="Times New Roman" w:cs="Times New Roman"/>
          <w:color w:val="000000"/>
        </w:rPr>
        <w:t xml:space="preserve"> (University of Chicago Press, 1973).</w:t>
      </w:r>
    </w:p>
  </w:footnote>
  <w:footnote w:id="20">
    <w:p w14:paraId="0960D311" w14:textId="77777777" w:rsidR="000E67CB" w:rsidRPr="007668D0" w:rsidRDefault="000E67CB" w:rsidP="000E67CB">
      <w:pPr>
        <w:spacing w:line="240" w:lineRule="auto"/>
        <w:jc w:val="both"/>
        <w:rPr>
          <w:rFonts w:ascii="Times New Roman" w:eastAsia="Times New Roman" w:hAnsi="Times New Roman" w:cs="Times New Roman"/>
          <w:color w:val="000000"/>
        </w:rPr>
      </w:pPr>
      <w:r w:rsidRPr="007668D0">
        <w:rPr>
          <w:rFonts w:ascii="Times New Roman" w:hAnsi="Times New Roman" w:cs="Times New Roman"/>
          <w:vertAlign w:val="superscript"/>
        </w:rPr>
        <w:footnoteRef/>
      </w:r>
      <w:r w:rsidRPr="007668D0">
        <w:rPr>
          <w:rFonts w:ascii="Times New Roman" w:eastAsia="Times New Roman" w:hAnsi="Times New Roman" w:cs="Times New Roman"/>
          <w:color w:val="000000"/>
        </w:rPr>
        <w:t xml:space="preserve"> Saul Carson, “Notes toward an Examination of the Radio Documentary,” </w:t>
      </w:r>
      <w:r w:rsidRPr="007668D0">
        <w:rPr>
          <w:rFonts w:ascii="Times New Roman" w:eastAsia="Times New Roman" w:hAnsi="Times New Roman" w:cs="Times New Roman"/>
          <w:i/>
          <w:color w:val="000000"/>
        </w:rPr>
        <w:t>Hollywood Quarterly</w:t>
      </w:r>
      <w:r w:rsidRPr="007668D0">
        <w:rPr>
          <w:rFonts w:ascii="Times New Roman" w:eastAsia="Times New Roman" w:hAnsi="Times New Roman" w:cs="Times New Roman"/>
          <w:color w:val="000000"/>
        </w:rPr>
        <w:t xml:space="preserve"> 4, no. 1 (1949): 69–74, https://doi.org/10.2307/1209386; Walker Evans and James Agee, </w:t>
      </w:r>
      <w:r w:rsidRPr="007668D0">
        <w:rPr>
          <w:rFonts w:ascii="Times New Roman" w:eastAsia="Times New Roman" w:hAnsi="Times New Roman" w:cs="Times New Roman"/>
          <w:i/>
          <w:color w:val="000000"/>
        </w:rPr>
        <w:t>Let Us Now Praise Famous Men</w:t>
      </w:r>
      <w:r w:rsidRPr="007668D0">
        <w:rPr>
          <w:rFonts w:ascii="Times New Roman" w:eastAsia="Times New Roman" w:hAnsi="Times New Roman" w:cs="Times New Roman"/>
          <w:color w:val="000000"/>
        </w:rPr>
        <w:t xml:space="preserve"> (HMH, 2001).</w:t>
      </w:r>
    </w:p>
  </w:footnote>
  <w:footnote w:id="21">
    <w:p w14:paraId="628DF689" w14:textId="77777777" w:rsidR="000E67CB" w:rsidRPr="007668D0" w:rsidRDefault="000E67CB" w:rsidP="000E67CB">
      <w:pPr>
        <w:spacing w:line="240" w:lineRule="auto"/>
        <w:jc w:val="both"/>
        <w:rPr>
          <w:rFonts w:ascii="Times New Roman" w:eastAsia="Times New Roman" w:hAnsi="Times New Roman" w:cs="Times New Roman"/>
          <w:color w:val="000000"/>
        </w:rPr>
      </w:pPr>
      <w:r w:rsidRPr="007668D0">
        <w:rPr>
          <w:rFonts w:ascii="Times New Roman" w:hAnsi="Times New Roman" w:cs="Times New Roman"/>
          <w:vertAlign w:val="superscript"/>
        </w:rPr>
        <w:footnoteRef/>
      </w:r>
      <w:r w:rsidRPr="007668D0">
        <w:rPr>
          <w:rFonts w:ascii="Times New Roman" w:eastAsia="Times New Roman" w:hAnsi="Times New Roman" w:cs="Times New Roman"/>
          <w:color w:val="000000"/>
        </w:rPr>
        <w:t xml:space="preserve"> Erik </w:t>
      </w:r>
      <w:proofErr w:type="spellStart"/>
      <w:r w:rsidRPr="007668D0">
        <w:rPr>
          <w:rFonts w:ascii="Times New Roman" w:eastAsia="Times New Roman" w:hAnsi="Times New Roman" w:cs="Times New Roman"/>
          <w:color w:val="000000"/>
        </w:rPr>
        <w:t>Barnouw</w:t>
      </w:r>
      <w:proofErr w:type="spellEnd"/>
      <w:r w:rsidRPr="007668D0">
        <w:rPr>
          <w:rFonts w:ascii="Times New Roman" w:eastAsia="Times New Roman" w:hAnsi="Times New Roman" w:cs="Times New Roman"/>
          <w:color w:val="000000"/>
        </w:rPr>
        <w:t xml:space="preserve">, </w:t>
      </w:r>
      <w:r w:rsidRPr="007668D0">
        <w:rPr>
          <w:rFonts w:ascii="Times New Roman" w:eastAsia="Times New Roman" w:hAnsi="Times New Roman" w:cs="Times New Roman"/>
          <w:i/>
          <w:color w:val="000000"/>
        </w:rPr>
        <w:t>Documentary: A History of the Non-Fiction Film</w:t>
      </w:r>
      <w:r w:rsidRPr="007668D0">
        <w:rPr>
          <w:rFonts w:ascii="Times New Roman" w:eastAsia="Times New Roman" w:hAnsi="Times New Roman" w:cs="Times New Roman"/>
          <w:color w:val="000000"/>
        </w:rPr>
        <w:t xml:space="preserve"> (Oxford University Press, USA, 1993); Roland Barthes, </w:t>
      </w:r>
      <w:r w:rsidRPr="007668D0">
        <w:rPr>
          <w:rFonts w:ascii="Times New Roman" w:eastAsia="Times New Roman" w:hAnsi="Times New Roman" w:cs="Times New Roman"/>
          <w:i/>
          <w:color w:val="000000"/>
        </w:rPr>
        <w:t>Camera Lucida: Reflections on Photography</w:t>
      </w:r>
      <w:r w:rsidRPr="007668D0">
        <w:rPr>
          <w:rFonts w:ascii="Times New Roman" w:eastAsia="Times New Roman" w:hAnsi="Times New Roman" w:cs="Times New Roman"/>
          <w:color w:val="000000"/>
        </w:rPr>
        <w:t xml:space="preserve"> (Macmillan, 1981); Trinh T. Minh-Ha, “The Totalizing Quest of Meaning,” </w:t>
      </w:r>
      <w:r w:rsidRPr="007668D0">
        <w:rPr>
          <w:rFonts w:ascii="Times New Roman" w:eastAsia="Times New Roman" w:hAnsi="Times New Roman" w:cs="Times New Roman"/>
          <w:i/>
          <w:color w:val="000000"/>
        </w:rPr>
        <w:t>Theorizing Documentary</w:t>
      </w:r>
      <w:r w:rsidRPr="007668D0">
        <w:rPr>
          <w:rFonts w:ascii="Times New Roman" w:eastAsia="Times New Roman" w:hAnsi="Times New Roman" w:cs="Times New Roman"/>
          <w:color w:val="000000"/>
        </w:rPr>
        <w:t xml:space="preserve"> 1 (1993): 90–107; Michael </w:t>
      </w:r>
      <w:proofErr w:type="spellStart"/>
      <w:r w:rsidRPr="007668D0">
        <w:rPr>
          <w:rFonts w:ascii="Times New Roman" w:eastAsia="Times New Roman" w:hAnsi="Times New Roman" w:cs="Times New Roman"/>
          <w:color w:val="000000"/>
        </w:rPr>
        <w:t>Renov</w:t>
      </w:r>
      <w:proofErr w:type="spellEnd"/>
      <w:r w:rsidRPr="007668D0">
        <w:rPr>
          <w:rFonts w:ascii="Times New Roman" w:eastAsia="Times New Roman" w:hAnsi="Times New Roman" w:cs="Times New Roman"/>
          <w:color w:val="000000"/>
        </w:rPr>
        <w:t xml:space="preserve">, </w:t>
      </w:r>
      <w:r w:rsidRPr="007668D0">
        <w:rPr>
          <w:rFonts w:ascii="Times New Roman" w:eastAsia="Times New Roman" w:hAnsi="Times New Roman" w:cs="Times New Roman"/>
          <w:i/>
          <w:color w:val="000000"/>
        </w:rPr>
        <w:t>Theorizing Documentary</w:t>
      </w:r>
      <w:r w:rsidRPr="007668D0">
        <w:rPr>
          <w:rFonts w:ascii="Times New Roman" w:eastAsia="Times New Roman" w:hAnsi="Times New Roman" w:cs="Times New Roman"/>
          <w:color w:val="000000"/>
        </w:rPr>
        <w:t xml:space="preserve"> (Routledge, 2012); Susan Sontag, </w:t>
      </w:r>
      <w:r w:rsidRPr="007668D0">
        <w:rPr>
          <w:rFonts w:ascii="Times New Roman" w:eastAsia="Times New Roman" w:hAnsi="Times New Roman" w:cs="Times New Roman"/>
          <w:i/>
          <w:color w:val="000000"/>
        </w:rPr>
        <w:t>On Photography</w:t>
      </w:r>
      <w:r w:rsidRPr="007668D0">
        <w:rPr>
          <w:rFonts w:ascii="Times New Roman" w:eastAsia="Times New Roman" w:hAnsi="Times New Roman" w:cs="Times New Roman"/>
          <w:color w:val="000000"/>
        </w:rPr>
        <w:t xml:space="preserve">, vol. 48 (Macmillan, 2001); Brian Winston, </w:t>
      </w:r>
      <w:r w:rsidRPr="007668D0">
        <w:rPr>
          <w:rFonts w:ascii="Times New Roman" w:eastAsia="Times New Roman" w:hAnsi="Times New Roman" w:cs="Times New Roman"/>
          <w:i/>
          <w:color w:val="000000"/>
        </w:rPr>
        <w:t>Claiming the Real II: Documentary: Grierson and Beyond</w:t>
      </w:r>
      <w:r w:rsidRPr="007668D0">
        <w:rPr>
          <w:rFonts w:ascii="Times New Roman" w:eastAsia="Times New Roman" w:hAnsi="Times New Roman" w:cs="Times New Roman"/>
          <w:color w:val="000000"/>
        </w:rPr>
        <w:t xml:space="preserve"> (BFI, 2008).</w:t>
      </w:r>
    </w:p>
  </w:footnote>
  <w:footnote w:id="22">
    <w:p w14:paraId="7B37CAEB" w14:textId="77777777" w:rsidR="000E67CB" w:rsidRPr="007668D0" w:rsidRDefault="000E67CB" w:rsidP="000E67CB">
      <w:pPr>
        <w:spacing w:line="240" w:lineRule="auto"/>
        <w:jc w:val="both"/>
        <w:rPr>
          <w:rFonts w:ascii="Times New Roman" w:eastAsia="Times New Roman" w:hAnsi="Times New Roman" w:cs="Times New Roman"/>
          <w:color w:val="000000"/>
        </w:rPr>
      </w:pPr>
      <w:r w:rsidRPr="007668D0">
        <w:rPr>
          <w:rFonts w:ascii="Times New Roman" w:hAnsi="Times New Roman" w:cs="Times New Roman"/>
          <w:vertAlign w:val="superscript"/>
        </w:rPr>
        <w:footnoteRef/>
      </w:r>
      <w:r w:rsidRPr="007668D0">
        <w:rPr>
          <w:rFonts w:ascii="Times New Roman" w:eastAsia="Times New Roman" w:hAnsi="Times New Roman" w:cs="Times New Roman"/>
          <w:color w:val="000000"/>
        </w:rPr>
        <w:t xml:space="preserve"> Stott, </w:t>
      </w:r>
      <w:r w:rsidRPr="007668D0">
        <w:rPr>
          <w:rFonts w:ascii="Times New Roman" w:eastAsia="Times New Roman" w:hAnsi="Times New Roman" w:cs="Times New Roman"/>
          <w:i/>
          <w:color w:val="000000"/>
        </w:rPr>
        <w:t>Documentary Expression and Thirties America</w:t>
      </w:r>
      <w:r w:rsidRPr="007668D0">
        <w:rPr>
          <w:rFonts w:ascii="Times New Roman" w:eastAsia="Times New Roman" w:hAnsi="Times New Roman" w:cs="Times New Roman"/>
          <w:color w:val="000000"/>
        </w:rPr>
        <w:t xml:space="preserve">; Bill Nichols, </w:t>
      </w:r>
      <w:r w:rsidRPr="007668D0">
        <w:rPr>
          <w:rFonts w:ascii="Times New Roman" w:eastAsia="Times New Roman" w:hAnsi="Times New Roman" w:cs="Times New Roman"/>
          <w:i/>
          <w:color w:val="000000"/>
        </w:rPr>
        <w:t>Representing Reality: Issues and Concepts in Documentary</w:t>
      </w:r>
      <w:r w:rsidRPr="007668D0">
        <w:rPr>
          <w:rFonts w:ascii="Times New Roman" w:eastAsia="Times New Roman" w:hAnsi="Times New Roman" w:cs="Times New Roman"/>
          <w:color w:val="000000"/>
        </w:rPr>
        <w:t>, vol. 681 (Indiana University Press, 1991).</w:t>
      </w:r>
    </w:p>
  </w:footnote>
  <w:footnote w:id="23">
    <w:p w14:paraId="2670A1D1" w14:textId="77777777" w:rsidR="000E67CB" w:rsidRPr="007668D0" w:rsidRDefault="000E67CB" w:rsidP="000E67CB">
      <w:pPr>
        <w:spacing w:line="240" w:lineRule="auto"/>
        <w:jc w:val="both"/>
        <w:rPr>
          <w:rFonts w:ascii="Times New Roman" w:eastAsia="Times New Roman" w:hAnsi="Times New Roman" w:cs="Times New Roman"/>
          <w:color w:val="000000"/>
        </w:rPr>
      </w:pPr>
      <w:r w:rsidRPr="007668D0">
        <w:rPr>
          <w:rFonts w:ascii="Times New Roman" w:hAnsi="Times New Roman" w:cs="Times New Roman"/>
          <w:vertAlign w:val="superscript"/>
        </w:rPr>
        <w:footnoteRef/>
      </w:r>
      <w:r w:rsidRPr="007668D0">
        <w:rPr>
          <w:rFonts w:ascii="Times New Roman" w:eastAsia="Times New Roman" w:hAnsi="Times New Roman" w:cs="Times New Roman"/>
          <w:color w:val="000000"/>
        </w:rPr>
        <w:t xml:space="preserve"> Erskine Caldwell, Margaret Bourke-White, and Alan Trachtenberg, </w:t>
      </w:r>
      <w:r w:rsidRPr="007668D0">
        <w:rPr>
          <w:rFonts w:ascii="Times New Roman" w:eastAsia="Times New Roman" w:hAnsi="Times New Roman" w:cs="Times New Roman"/>
          <w:i/>
          <w:color w:val="000000"/>
        </w:rPr>
        <w:t>You Have Seen Their Faces</w:t>
      </w:r>
      <w:r w:rsidRPr="007668D0">
        <w:rPr>
          <w:rFonts w:ascii="Times New Roman" w:eastAsia="Times New Roman" w:hAnsi="Times New Roman" w:cs="Times New Roman"/>
          <w:color w:val="000000"/>
        </w:rPr>
        <w:t xml:space="preserve"> (Athens: University of Georgia Press, 1995).</w:t>
      </w:r>
    </w:p>
  </w:footnote>
  <w:footnote w:id="24">
    <w:p w14:paraId="49FC9FEC" w14:textId="77777777" w:rsidR="000E67CB" w:rsidRPr="007668D0" w:rsidRDefault="000E67CB" w:rsidP="000E67CB">
      <w:pPr>
        <w:spacing w:line="240" w:lineRule="auto"/>
        <w:jc w:val="both"/>
        <w:rPr>
          <w:rFonts w:ascii="Times New Roman" w:eastAsia="Times New Roman" w:hAnsi="Times New Roman" w:cs="Times New Roman"/>
          <w:color w:val="000000"/>
        </w:rPr>
      </w:pPr>
      <w:r w:rsidRPr="007668D0">
        <w:rPr>
          <w:rFonts w:ascii="Times New Roman" w:hAnsi="Times New Roman" w:cs="Times New Roman"/>
          <w:vertAlign w:val="superscript"/>
        </w:rPr>
        <w:footnoteRef/>
      </w:r>
      <w:r w:rsidRPr="007668D0">
        <w:rPr>
          <w:rFonts w:ascii="Times New Roman" w:eastAsia="Times New Roman" w:hAnsi="Times New Roman" w:cs="Times New Roman"/>
          <w:color w:val="000000"/>
        </w:rPr>
        <w:t xml:space="preserve"> Rabinowitz, </w:t>
      </w:r>
      <w:r w:rsidRPr="007668D0">
        <w:rPr>
          <w:rFonts w:ascii="Times New Roman" w:eastAsia="Times New Roman" w:hAnsi="Times New Roman" w:cs="Times New Roman"/>
          <w:i/>
          <w:color w:val="000000"/>
        </w:rPr>
        <w:t>They Must Be Represented: The Politics of Documentary</w:t>
      </w:r>
      <w:r w:rsidRPr="007668D0">
        <w:rPr>
          <w:rFonts w:ascii="Times New Roman" w:eastAsia="Times New Roman" w:hAnsi="Times New Roman" w:cs="Times New Roman"/>
          <w:color w:val="000000"/>
        </w:rPr>
        <w:t xml:space="preserve">; Maren </w:t>
      </w:r>
      <w:proofErr w:type="spellStart"/>
      <w:r w:rsidRPr="007668D0">
        <w:rPr>
          <w:rFonts w:ascii="Times New Roman" w:eastAsia="Times New Roman" w:hAnsi="Times New Roman" w:cs="Times New Roman"/>
          <w:color w:val="000000"/>
        </w:rPr>
        <w:t>Stange</w:t>
      </w:r>
      <w:proofErr w:type="spellEnd"/>
      <w:r w:rsidRPr="007668D0">
        <w:rPr>
          <w:rFonts w:ascii="Times New Roman" w:eastAsia="Times New Roman" w:hAnsi="Times New Roman" w:cs="Times New Roman"/>
          <w:color w:val="000000"/>
        </w:rPr>
        <w:t xml:space="preserve">, </w:t>
      </w:r>
      <w:r w:rsidRPr="007668D0">
        <w:rPr>
          <w:rFonts w:ascii="Times New Roman" w:eastAsia="Times New Roman" w:hAnsi="Times New Roman" w:cs="Times New Roman"/>
          <w:i/>
          <w:color w:val="000000"/>
        </w:rPr>
        <w:t>Symbols of Ideal Life: Social Documentary Photography in America, 1890-1950</w:t>
      </w:r>
      <w:r w:rsidRPr="007668D0">
        <w:rPr>
          <w:rFonts w:ascii="Times New Roman" w:eastAsia="Times New Roman" w:hAnsi="Times New Roman" w:cs="Times New Roman"/>
          <w:color w:val="000000"/>
        </w:rPr>
        <w:t xml:space="preserve"> (Cambridge University Press, 1989); Stott, </w:t>
      </w:r>
      <w:r w:rsidRPr="007668D0">
        <w:rPr>
          <w:rFonts w:ascii="Times New Roman" w:eastAsia="Times New Roman" w:hAnsi="Times New Roman" w:cs="Times New Roman"/>
          <w:i/>
          <w:color w:val="000000"/>
        </w:rPr>
        <w:t>Documentary Expression and Thirties America</w:t>
      </w:r>
      <w:r w:rsidRPr="007668D0">
        <w:rPr>
          <w:rFonts w:ascii="Times New Roman" w:eastAsia="Times New Roman" w:hAnsi="Times New Roman" w:cs="Times New Roman"/>
          <w:color w:val="000000"/>
        </w:rPr>
        <w:t>.</w:t>
      </w:r>
    </w:p>
  </w:footnote>
  <w:footnote w:id="25">
    <w:p w14:paraId="7B900822" w14:textId="77777777" w:rsidR="000E67CB" w:rsidRPr="007668D0" w:rsidRDefault="000E67CB" w:rsidP="000E67CB">
      <w:pPr>
        <w:spacing w:line="240" w:lineRule="auto"/>
        <w:jc w:val="both"/>
        <w:rPr>
          <w:rFonts w:ascii="Times New Roman" w:eastAsia="Times New Roman" w:hAnsi="Times New Roman" w:cs="Times New Roman"/>
          <w:color w:val="000000"/>
        </w:rPr>
      </w:pPr>
      <w:r w:rsidRPr="007668D0">
        <w:rPr>
          <w:rFonts w:ascii="Times New Roman" w:hAnsi="Times New Roman" w:cs="Times New Roman"/>
          <w:vertAlign w:val="superscript"/>
        </w:rPr>
        <w:footnoteRef/>
      </w:r>
      <w:r w:rsidRPr="007668D0">
        <w:rPr>
          <w:rFonts w:ascii="Times New Roman" w:eastAsia="Times New Roman" w:hAnsi="Times New Roman" w:cs="Times New Roman"/>
          <w:color w:val="000000"/>
        </w:rPr>
        <w:t xml:space="preserve"> Stott, </w:t>
      </w:r>
      <w:r w:rsidRPr="007668D0">
        <w:rPr>
          <w:rFonts w:ascii="Times New Roman" w:eastAsia="Times New Roman" w:hAnsi="Times New Roman" w:cs="Times New Roman"/>
          <w:i/>
          <w:color w:val="000000"/>
        </w:rPr>
        <w:t>Documentary Expression and Thirties America</w:t>
      </w:r>
      <w:r w:rsidRPr="007668D0">
        <w:rPr>
          <w:rFonts w:ascii="Times New Roman" w:eastAsia="Times New Roman" w:hAnsi="Times New Roman" w:cs="Times New Roman"/>
          <w:color w:val="000000"/>
        </w:rPr>
        <w:t>.</w:t>
      </w:r>
    </w:p>
  </w:footnote>
  <w:footnote w:id="26">
    <w:p w14:paraId="5F94F3AA" w14:textId="77777777" w:rsidR="000E67CB" w:rsidRPr="007668D0" w:rsidRDefault="000E67CB" w:rsidP="000E67CB">
      <w:pPr>
        <w:spacing w:line="240" w:lineRule="auto"/>
        <w:jc w:val="both"/>
        <w:rPr>
          <w:rFonts w:ascii="Times New Roman" w:eastAsia="Times New Roman" w:hAnsi="Times New Roman" w:cs="Times New Roman"/>
          <w:color w:val="000000"/>
        </w:rPr>
      </w:pPr>
      <w:r w:rsidRPr="007668D0">
        <w:rPr>
          <w:rFonts w:ascii="Times New Roman" w:hAnsi="Times New Roman" w:cs="Times New Roman"/>
          <w:vertAlign w:val="superscript"/>
        </w:rPr>
        <w:footnoteRef/>
      </w:r>
      <w:r w:rsidRPr="007668D0">
        <w:rPr>
          <w:rFonts w:ascii="Times New Roman" w:eastAsia="Times New Roman" w:hAnsi="Times New Roman" w:cs="Times New Roman"/>
          <w:color w:val="000000"/>
        </w:rPr>
        <w:t xml:space="preserve"> Pete Daniel et al., </w:t>
      </w:r>
      <w:r w:rsidRPr="007668D0">
        <w:rPr>
          <w:rFonts w:ascii="Times New Roman" w:eastAsia="Times New Roman" w:hAnsi="Times New Roman" w:cs="Times New Roman"/>
          <w:i/>
          <w:color w:val="000000"/>
        </w:rPr>
        <w:t>Official Images : New Deal Photography</w:t>
      </w:r>
      <w:r w:rsidRPr="007668D0">
        <w:rPr>
          <w:rFonts w:ascii="Times New Roman" w:eastAsia="Times New Roman" w:hAnsi="Times New Roman" w:cs="Times New Roman"/>
          <w:color w:val="000000"/>
        </w:rPr>
        <w:t xml:space="preserve"> (Washington, D.C.: Smithsonian Institution Press, 1987).</w:t>
      </w:r>
    </w:p>
  </w:footnote>
  <w:footnote w:id="27">
    <w:p w14:paraId="7054AF93" w14:textId="77777777" w:rsidR="000E67CB" w:rsidRPr="007668D0" w:rsidRDefault="000E67CB" w:rsidP="000E67CB">
      <w:pPr>
        <w:spacing w:line="240" w:lineRule="auto"/>
        <w:jc w:val="both"/>
        <w:rPr>
          <w:rFonts w:ascii="Times New Roman" w:eastAsia="Times New Roman" w:hAnsi="Times New Roman" w:cs="Times New Roman"/>
          <w:color w:val="000000"/>
        </w:rPr>
      </w:pPr>
      <w:r w:rsidRPr="007668D0">
        <w:rPr>
          <w:rFonts w:ascii="Times New Roman" w:hAnsi="Times New Roman" w:cs="Times New Roman"/>
          <w:vertAlign w:val="superscript"/>
        </w:rPr>
        <w:footnoteRef/>
      </w:r>
      <w:r w:rsidRPr="007668D0">
        <w:rPr>
          <w:rFonts w:ascii="Times New Roman" w:eastAsia="Times New Roman" w:hAnsi="Times New Roman" w:cs="Times New Roman"/>
          <w:color w:val="000000"/>
        </w:rPr>
        <w:t xml:space="preserve"> Gilles Mora and Beverly W. Brannan, </w:t>
      </w:r>
      <w:r w:rsidRPr="007668D0">
        <w:rPr>
          <w:rFonts w:ascii="Times New Roman" w:eastAsia="Times New Roman" w:hAnsi="Times New Roman" w:cs="Times New Roman"/>
          <w:i/>
          <w:color w:val="000000"/>
        </w:rPr>
        <w:t>FSA: The American Vision</w:t>
      </w:r>
      <w:r w:rsidRPr="007668D0">
        <w:rPr>
          <w:rFonts w:ascii="Times New Roman" w:eastAsia="Times New Roman" w:hAnsi="Times New Roman" w:cs="Times New Roman"/>
          <w:color w:val="000000"/>
        </w:rPr>
        <w:t xml:space="preserve"> (Harry N. Abrams, 2006), https://www.amazon.com/FSA-American-Vision-Gilles-Mora/dp/0810954974.</w:t>
      </w:r>
    </w:p>
  </w:footnote>
  <w:footnote w:id="28">
    <w:p w14:paraId="7BE08D0A" w14:textId="77777777" w:rsidR="000E67CB" w:rsidRPr="007668D0" w:rsidRDefault="000E67CB" w:rsidP="000E67CB">
      <w:pPr>
        <w:spacing w:line="240" w:lineRule="auto"/>
        <w:jc w:val="both"/>
        <w:rPr>
          <w:rFonts w:ascii="Times New Roman" w:eastAsia="Times New Roman" w:hAnsi="Times New Roman" w:cs="Times New Roman"/>
          <w:color w:val="000000"/>
        </w:rPr>
      </w:pPr>
      <w:r w:rsidRPr="007668D0">
        <w:rPr>
          <w:rFonts w:ascii="Times New Roman" w:hAnsi="Times New Roman" w:cs="Times New Roman"/>
          <w:vertAlign w:val="superscript"/>
        </w:rPr>
        <w:footnoteRef/>
      </w:r>
      <w:r w:rsidRPr="007668D0">
        <w:rPr>
          <w:rFonts w:ascii="Times New Roman" w:eastAsia="Times New Roman" w:hAnsi="Times New Roman" w:cs="Times New Roman"/>
          <w:color w:val="000000"/>
        </w:rPr>
        <w:t xml:space="preserve"> R. Snyder, </w:t>
      </w:r>
      <w:r w:rsidRPr="007668D0">
        <w:rPr>
          <w:rFonts w:ascii="Times New Roman" w:eastAsia="Times New Roman" w:hAnsi="Times New Roman" w:cs="Times New Roman"/>
          <w:i/>
          <w:color w:val="000000"/>
        </w:rPr>
        <w:t>Pare Lorentz and the Documentary Film University of Oklahoma Press</w:t>
      </w:r>
      <w:r w:rsidRPr="007668D0">
        <w:rPr>
          <w:rFonts w:ascii="Times New Roman" w:eastAsia="Times New Roman" w:hAnsi="Times New Roman" w:cs="Times New Roman"/>
          <w:color w:val="000000"/>
        </w:rPr>
        <w:t xml:space="preserve"> (Norman, 1968).</w:t>
      </w:r>
    </w:p>
  </w:footnote>
  <w:footnote w:id="29">
    <w:p w14:paraId="708FB589" w14:textId="77777777" w:rsidR="000E67CB" w:rsidRPr="007668D0" w:rsidRDefault="000E67CB" w:rsidP="000E67CB">
      <w:pPr>
        <w:spacing w:line="240" w:lineRule="auto"/>
        <w:jc w:val="both"/>
        <w:rPr>
          <w:rFonts w:ascii="Times New Roman" w:eastAsia="Times New Roman" w:hAnsi="Times New Roman" w:cs="Times New Roman"/>
          <w:color w:val="000000"/>
        </w:rPr>
      </w:pPr>
      <w:r w:rsidRPr="007668D0">
        <w:rPr>
          <w:rFonts w:ascii="Times New Roman" w:hAnsi="Times New Roman" w:cs="Times New Roman"/>
          <w:vertAlign w:val="superscript"/>
        </w:rPr>
        <w:footnoteRef/>
      </w:r>
      <w:r w:rsidRPr="007668D0">
        <w:rPr>
          <w:rFonts w:ascii="Times New Roman" w:eastAsia="Times New Roman" w:hAnsi="Times New Roman" w:cs="Times New Roman"/>
          <w:color w:val="000000"/>
        </w:rPr>
        <w:t xml:space="preserve"> Mangione, </w:t>
      </w:r>
      <w:r w:rsidRPr="007668D0">
        <w:rPr>
          <w:rFonts w:ascii="Times New Roman" w:eastAsia="Times New Roman" w:hAnsi="Times New Roman" w:cs="Times New Roman"/>
          <w:i/>
          <w:color w:val="000000"/>
        </w:rPr>
        <w:t>The Dream and the Deal</w:t>
      </w:r>
      <w:r w:rsidRPr="007668D0">
        <w:rPr>
          <w:rFonts w:ascii="Times New Roman" w:eastAsia="Times New Roman" w:hAnsi="Times New Roman" w:cs="Times New Roman"/>
          <w:color w:val="000000"/>
        </w:rPr>
        <w:t>, 47.</w:t>
      </w:r>
    </w:p>
  </w:footnote>
  <w:footnote w:id="30">
    <w:p w14:paraId="5434412E" w14:textId="77777777" w:rsidR="000E67CB" w:rsidRPr="007668D0" w:rsidRDefault="000E67CB" w:rsidP="000E67CB">
      <w:pPr>
        <w:spacing w:line="240" w:lineRule="auto"/>
        <w:jc w:val="both"/>
        <w:rPr>
          <w:rFonts w:ascii="Times New Roman" w:eastAsia="Times New Roman" w:hAnsi="Times New Roman" w:cs="Times New Roman"/>
          <w:color w:val="000000"/>
        </w:rPr>
      </w:pPr>
      <w:r w:rsidRPr="007668D0">
        <w:rPr>
          <w:rFonts w:ascii="Times New Roman" w:hAnsi="Times New Roman" w:cs="Times New Roman"/>
          <w:vertAlign w:val="superscript"/>
        </w:rPr>
        <w:footnoteRef/>
      </w:r>
      <w:r w:rsidRPr="007668D0">
        <w:rPr>
          <w:rFonts w:ascii="Times New Roman" w:eastAsia="Times New Roman" w:hAnsi="Times New Roman" w:cs="Times New Roman"/>
          <w:color w:val="000000"/>
        </w:rPr>
        <w:t xml:space="preserve"> Bold, </w:t>
      </w:r>
      <w:r w:rsidRPr="007668D0">
        <w:rPr>
          <w:rFonts w:ascii="Times New Roman" w:eastAsia="Times New Roman" w:hAnsi="Times New Roman" w:cs="Times New Roman"/>
          <w:i/>
          <w:color w:val="000000"/>
        </w:rPr>
        <w:t>The WPA Guides</w:t>
      </w:r>
      <w:r w:rsidRPr="007668D0">
        <w:rPr>
          <w:rFonts w:ascii="Times New Roman" w:eastAsia="Times New Roman" w:hAnsi="Times New Roman" w:cs="Times New Roman"/>
          <w:color w:val="000000"/>
        </w:rPr>
        <w:t>, xiv.</w:t>
      </w:r>
    </w:p>
  </w:footnote>
  <w:footnote w:id="31">
    <w:p w14:paraId="73B557A7" w14:textId="77777777" w:rsidR="000E67CB" w:rsidRPr="007668D0" w:rsidRDefault="000E67CB" w:rsidP="000E67CB">
      <w:pPr>
        <w:spacing w:line="240" w:lineRule="auto"/>
        <w:jc w:val="both"/>
        <w:rPr>
          <w:rFonts w:ascii="Times New Roman" w:eastAsia="Times New Roman" w:hAnsi="Times New Roman" w:cs="Times New Roman"/>
          <w:color w:val="000000"/>
        </w:rPr>
      </w:pPr>
      <w:r w:rsidRPr="007668D0">
        <w:rPr>
          <w:rFonts w:ascii="Times New Roman" w:hAnsi="Times New Roman" w:cs="Times New Roman"/>
          <w:vertAlign w:val="superscript"/>
        </w:rPr>
        <w:footnoteRef/>
      </w:r>
      <w:r w:rsidRPr="007668D0">
        <w:rPr>
          <w:rFonts w:ascii="Times New Roman" w:eastAsia="Times New Roman" w:hAnsi="Times New Roman" w:cs="Times New Roman"/>
          <w:color w:val="000000"/>
        </w:rPr>
        <w:t xml:space="preserve"> </w:t>
      </w:r>
      <w:proofErr w:type="spellStart"/>
      <w:r w:rsidRPr="007668D0">
        <w:rPr>
          <w:rFonts w:ascii="Times New Roman" w:eastAsia="Times New Roman" w:hAnsi="Times New Roman" w:cs="Times New Roman"/>
          <w:color w:val="000000"/>
        </w:rPr>
        <w:t>Jeutonne</w:t>
      </w:r>
      <w:proofErr w:type="spellEnd"/>
      <w:r w:rsidRPr="007668D0">
        <w:rPr>
          <w:rFonts w:ascii="Times New Roman" w:eastAsia="Times New Roman" w:hAnsi="Times New Roman" w:cs="Times New Roman"/>
          <w:color w:val="000000"/>
        </w:rPr>
        <w:t xml:space="preserve"> P. Brewer, </w:t>
      </w:r>
      <w:r w:rsidRPr="007668D0">
        <w:rPr>
          <w:rFonts w:ascii="Times New Roman" w:eastAsia="Times New Roman" w:hAnsi="Times New Roman" w:cs="Times New Roman"/>
          <w:i/>
          <w:color w:val="000000"/>
        </w:rPr>
        <w:t>The Federal Writers’ Project: A Bibliography</w:t>
      </w:r>
      <w:r w:rsidRPr="007668D0">
        <w:rPr>
          <w:rFonts w:ascii="Times New Roman" w:eastAsia="Times New Roman" w:hAnsi="Times New Roman" w:cs="Times New Roman"/>
          <w:color w:val="000000"/>
        </w:rPr>
        <w:t xml:space="preserve"> (Metuchen, N.J. : Scarecrow Press, 1994., 1994), 325, https://catalog.lib.unc.edu/catalog/UNCb2670885.br</w:t>
      </w:r>
    </w:p>
  </w:footnote>
  <w:footnote w:id="32">
    <w:p w14:paraId="0EF0889F" w14:textId="77777777" w:rsidR="000E67CB" w:rsidRPr="007668D0" w:rsidRDefault="000E67CB" w:rsidP="000E67CB">
      <w:pPr>
        <w:jc w:val="both"/>
        <w:rPr>
          <w:rFonts w:ascii="Times New Roman" w:hAnsi="Times New Roman" w:cs="Times New Roman"/>
        </w:rPr>
      </w:pPr>
      <w:r w:rsidRPr="00766A50">
        <w:rPr>
          <w:rFonts w:ascii="Times New Roman" w:hAnsi="Times New Roman" w:cs="Times New Roman"/>
          <w:vertAlign w:val="superscript"/>
        </w:rPr>
        <w:footnoteRef/>
      </w:r>
      <w:r w:rsidRPr="00766A50">
        <w:rPr>
          <w:rFonts w:ascii="Times New Roman" w:hAnsi="Times New Roman" w:cs="Times New Roman"/>
        </w:rPr>
        <w:t xml:space="preserve"> </w:t>
      </w:r>
      <w:r w:rsidRPr="00766A50">
        <w:rPr>
          <w:rFonts w:ascii="Times New Roman" w:eastAsia="Roboto" w:hAnsi="Times New Roman" w:cs="Times New Roman"/>
          <w:highlight w:val="white"/>
        </w:rPr>
        <w:t xml:space="preserve">The most notable guidebook was the Baedeker Guides, which became popular as trains and then automobiles made travel into an exciting adventure that was accessible to wider audiences. Though not often credited, the idea for the American Guidebooks was largely the result of Katherine Kellock, who would become a key member of the WPA staff. See </w:t>
      </w:r>
      <w:r w:rsidRPr="00766A50">
        <w:rPr>
          <w:rFonts w:ascii="Times New Roman" w:eastAsia="Times New Roman" w:hAnsi="Times New Roman" w:cs="Times New Roman"/>
          <w:highlight w:val="white"/>
        </w:rPr>
        <w:t xml:space="preserve">Bold, </w:t>
      </w:r>
      <w:r w:rsidRPr="00766A50">
        <w:rPr>
          <w:rFonts w:ascii="Times New Roman" w:eastAsia="Times New Roman" w:hAnsi="Times New Roman" w:cs="Times New Roman"/>
          <w:i/>
          <w:highlight w:val="white"/>
        </w:rPr>
        <w:t>The WPA Guides</w:t>
      </w:r>
      <w:r w:rsidRPr="00766A50">
        <w:rPr>
          <w:rFonts w:ascii="Times New Roman" w:eastAsia="Roboto" w:hAnsi="Times New Roman" w:cs="Times New Roman"/>
          <w:highlight w:val="white"/>
        </w:rPr>
        <w:t xml:space="preserve"> and </w:t>
      </w:r>
      <w:proofErr w:type="spellStart"/>
      <w:r w:rsidRPr="00766A50">
        <w:rPr>
          <w:rFonts w:ascii="Times New Roman" w:eastAsia="Times New Roman" w:hAnsi="Times New Roman" w:cs="Times New Roman"/>
        </w:rPr>
        <w:t>Penkower</w:t>
      </w:r>
      <w:proofErr w:type="spellEnd"/>
      <w:r w:rsidRPr="00766A50">
        <w:rPr>
          <w:rFonts w:ascii="Times New Roman" w:eastAsia="Times New Roman" w:hAnsi="Times New Roman" w:cs="Times New Roman"/>
        </w:rPr>
        <w:t xml:space="preserve">, </w:t>
      </w:r>
      <w:r w:rsidRPr="00766A50">
        <w:rPr>
          <w:rFonts w:ascii="Times New Roman" w:eastAsia="Times New Roman" w:hAnsi="Times New Roman" w:cs="Times New Roman"/>
          <w:i/>
        </w:rPr>
        <w:t xml:space="preserve">The Federal Writers’ </w:t>
      </w:r>
      <w:proofErr w:type="gramStart"/>
      <w:r w:rsidRPr="00766A50">
        <w:rPr>
          <w:rFonts w:ascii="Times New Roman" w:eastAsia="Times New Roman" w:hAnsi="Times New Roman" w:cs="Times New Roman"/>
          <w:i/>
        </w:rPr>
        <w:t>Project ;</w:t>
      </w:r>
      <w:proofErr w:type="gramEnd"/>
      <w:r w:rsidRPr="00766A50">
        <w:rPr>
          <w:rFonts w:ascii="Times New Roman" w:eastAsia="Times New Roman" w:hAnsi="Times New Roman" w:cs="Times New Roman"/>
          <w:i/>
        </w:rPr>
        <w:t xml:space="preserve"> A Study in Government Patronage of the Arts</w:t>
      </w:r>
      <w:r w:rsidRPr="00766A50">
        <w:rPr>
          <w:rFonts w:ascii="Times New Roman" w:eastAsia="Times New Roman" w:hAnsi="Times New Roman" w:cs="Times New Roman"/>
        </w:rPr>
        <w:t>.</w:t>
      </w:r>
    </w:p>
  </w:footnote>
  <w:footnote w:id="33">
    <w:p w14:paraId="3CB6056B" w14:textId="77777777" w:rsidR="000E67CB" w:rsidRPr="007668D0" w:rsidRDefault="000E67CB" w:rsidP="000E67CB">
      <w:pPr>
        <w:jc w:val="both"/>
        <w:rPr>
          <w:rFonts w:ascii="Times New Roman" w:hAnsi="Times New Roman" w:cs="Times New Roman"/>
        </w:rPr>
      </w:pPr>
      <w:r w:rsidRPr="007668D0">
        <w:rPr>
          <w:rFonts w:ascii="Times New Roman" w:hAnsi="Times New Roman" w:cs="Times New Roman"/>
          <w:vertAlign w:val="superscript"/>
        </w:rPr>
        <w:footnoteRef/>
      </w:r>
      <w:r w:rsidRPr="007668D0">
        <w:rPr>
          <w:rFonts w:ascii="Times New Roman" w:hAnsi="Times New Roman" w:cs="Times New Roman"/>
        </w:rPr>
        <w:t xml:space="preserve"> </w:t>
      </w:r>
      <w:r w:rsidRPr="007668D0">
        <w:rPr>
          <w:rFonts w:ascii="Times New Roman" w:eastAsia="Times New Roman" w:hAnsi="Times New Roman" w:cs="Times New Roman"/>
        </w:rPr>
        <w:t xml:space="preserve">Hirsch, </w:t>
      </w:r>
      <w:r w:rsidRPr="007668D0">
        <w:rPr>
          <w:rFonts w:ascii="Times New Roman" w:eastAsia="Times New Roman" w:hAnsi="Times New Roman" w:cs="Times New Roman"/>
          <w:i/>
        </w:rPr>
        <w:t>Portrait of America</w:t>
      </w:r>
      <w:r w:rsidRPr="007668D0">
        <w:rPr>
          <w:rFonts w:ascii="Times New Roman" w:eastAsia="Times New Roman" w:hAnsi="Times New Roman" w:cs="Times New Roman"/>
        </w:rPr>
        <w:t>.</w:t>
      </w:r>
    </w:p>
  </w:footnote>
  <w:footnote w:id="34">
    <w:p w14:paraId="2DFAA28E" w14:textId="77777777" w:rsidR="000E67CB" w:rsidRPr="007668D0" w:rsidRDefault="000E67CB" w:rsidP="000E67CB">
      <w:pPr>
        <w:jc w:val="both"/>
        <w:rPr>
          <w:rFonts w:ascii="Times New Roman" w:eastAsia="Times New Roman" w:hAnsi="Times New Roman" w:cs="Times New Roman"/>
        </w:rPr>
      </w:pPr>
      <w:r w:rsidRPr="007668D0">
        <w:rPr>
          <w:rFonts w:ascii="Times New Roman" w:hAnsi="Times New Roman" w:cs="Times New Roman"/>
          <w:vertAlign w:val="superscript"/>
        </w:rPr>
        <w:footnoteRef/>
      </w:r>
      <w:r w:rsidRPr="007668D0">
        <w:rPr>
          <w:rFonts w:ascii="Times New Roman" w:hAnsi="Times New Roman" w:cs="Times New Roman"/>
        </w:rPr>
        <w:t xml:space="preserve"> </w:t>
      </w:r>
      <w:r w:rsidRPr="007668D0">
        <w:rPr>
          <w:rFonts w:ascii="Times New Roman" w:eastAsia="Times New Roman" w:hAnsi="Times New Roman" w:cs="Times New Roman"/>
        </w:rPr>
        <w:t xml:space="preserve">Michael W. </w:t>
      </w:r>
      <w:proofErr w:type="spellStart"/>
      <w:r w:rsidRPr="007668D0">
        <w:rPr>
          <w:rFonts w:ascii="Times New Roman" w:eastAsia="Times New Roman" w:hAnsi="Times New Roman" w:cs="Times New Roman"/>
        </w:rPr>
        <w:t>Pesses</w:t>
      </w:r>
      <w:proofErr w:type="spellEnd"/>
      <w:r w:rsidRPr="007668D0">
        <w:rPr>
          <w:rFonts w:ascii="Times New Roman" w:eastAsia="Times New Roman" w:hAnsi="Times New Roman" w:cs="Times New Roman"/>
        </w:rPr>
        <w:t xml:space="preserve">, “Road less traveled: race and American automobility, </w:t>
      </w:r>
      <w:r w:rsidRPr="007668D0">
        <w:rPr>
          <w:rFonts w:ascii="Times New Roman" w:eastAsia="Times New Roman" w:hAnsi="Times New Roman" w:cs="Times New Roman"/>
          <w:i/>
        </w:rPr>
        <w:t>Mobilities</w:t>
      </w:r>
      <w:r w:rsidRPr="007668D0">
        <w:rPr>
          <w:rFonts w:ascii="Times New Roman" w:eastAsia="Times New Roman" w:hAnsi="Times New Roman" w:cs="Times New Roman"/>
        </w:rPr>
        <w:t xml:space="preserve"> 12 no. 5 (2017): 677-691. DOI: 10.1080/17450101.2016.1240319</w:t>
      </w:r>
    </w:p>
  </w:footnote>
  <w:footnote w:id="35">
    <w:p w14:paraId="033ADC69" w14:textId="77777777" w:rsidR="000E67CB" w:rsidRPr="007668D0" w:rsidRDefault="000E67CB" w:rsidP="000E67CB">
      <w:pPr>
        <w:jc w:val="both"/>
        <w:rPr>
          <w:rFonts w:ascii="Times New Roman" w:hAnsi="Times New Roman" w:cs="Times New Roman"/>
        </w:rPr>
      </w:pPr>
      <w:r w:rsidRPr="007668D0">
        <w:rPr>
          <w:rFonts w:ascii="Times New Roman" w:hAnsi="Times New Roman" w:cs="Times New Roman"/>
          <w:vertAlign w:val="superscript"/>
        </w:rPr>
        <w:footnoteRef/>
      </w:r>
      <w:r>
        <w:rPr>
          <w:rFonts w:ascii="Times New Roman" w:hAnsi="Times New Roman" w:cs="Times New Roman"/>
        </w:rPr>
        <w:t xml:space="preserve"> </w:t>
      </w:r>
      <w:r w:rsidRPr="007668D0">
        <w:rPr>
          <w:rFonts w:ascii="Times New Roman" w:eastAsia="Times New Roman" w:hAnsi="Times New Roman" w:cs="Times New Roman"/>
        </w:rPr>
        <w:t xml:space="preserve">Stewart, </w:t>
      </w:r>
      <w:r w:rsidRPr="007668D0">
        <w:rPr>
          <w:rFonts w:ascii="Times New Roman" w:eastAsia="Times New Roman" w:hAnsi="Times New Roman" w:cs="Times New Roman"/>
          <w:i/>
        </w:rPr>
        <w:t>Long Past Slavery;</w:t>
      </w:r>
      <w:r w:rsidRPr="007668D0">
        <w:rPr>
          <w:rFonts w:ascii="Times New Roman" w:eastAsia="Times New Roman" w:hAnsi="Times New Roman" w:cs="Times New Roman"/>
        </w:rPr>
        <w:t xml:space="preserve"> </w:t>
      </w:r>
      <w:r w:rsidRPr="007668D0">
        <w:rPr>
          <w:rFonts w:ascii="Times New Roman" w:hAnsi="Times New Roman" w:cs="Times New Roman"/>
          <w:color w:val="333333"/>
          <w:highlight w:val="white"/>
        </w:rPr>
        <w:t xml:space="preserve">John Edgar Tidwell, "Recasting Negro Life History: Sterling A. Brown and the Federal Writer's Project." </w:t>
      </w:r>
      <w:r w:rsidRPr="007668D0">
        <w:rPr>
          <w:rFonts w:ascii="Times New Roman" w:hAnsi="Times New Roman" w:cs="Times New Roman"/>
          <w:i/>
          <w:color w:val="333333"/>
          <w:highlight w:val="white"/>
        </w:rPr>
        <w:t>The Langston Hughes Review</w:t>
      </w:r>
      <w:r w:rsidRPr="007668D0">
        <w:rPr>
          <w:rFonts w:ascii="Times New Roman" w:hAnsi="Times New Roman" w:cs="Times New Roman"/>
          <w:color w:val="333333"/>
          <w:highlight w:val="white"/>
        </w:rPr>
        <w:t xml:space="preserve"> 13, no. 2 (1995): 77-82. Accessed January 9, 2020. www.jstor.org/stable/26434434.</w:t>
      </w:r>
    </w:p>
  </w:footnote>
  <w:footnote w:id="36">
    <w:p w14:paraId="04264BD0" w14:textId="77777777" w:rsidR="000E67CB" w:rsidRPr="007668D0" w:rsidRDefault="000E67CB" w:rsidP="000E67CB">
      <w:pPr>
        <w:jc w:val="both"/>
        <w:rPr>
          <w:rFonts w:ascii="Times New Roman" w:hAnsi="Times New Roman" w:cs="Times New Roman"/>
        </w:rPr>
      </w:pPr>
      <w:r w:rsidRPr="007668D0">
        <w:rPr>
          <w:rFonts w:ascii="Times New Roman" w:hAnsi="Times New Roman" w:cs="Times New Roman"/>
          <w:vertAlign w:val="superscript"/>
        </w:rPr>
        <w:footnoteRef/>
      </w:r>
      <w:r>
        <w:rPr>
          <w:rFonts w:ascii="Times New Roman" w:hAnsi="Times New Roman" w:cs="Times New Roman"/>
        </w:rPr>
        <w:t xml:space="preserve"> </w:t>
      </w:r>
      <w:r w:rsidRPr="007668D0">
        <w:rPr>
          <w:rFonts w:ascii="Times New Roman" w:hAnsi="Times New Roman" w:cs="Times New Roman"/>
        </w:rPr>
        <w:t xml:space="preserve">In </w:t>
      </w:r>
      <w:r w:rsidRPr="007668D0">
        <w:rPr>
          <w:rFonts w:ascii="Times New Roman" w:hAnsi="Times New Roman" w:cs="Times New Roman"/>
          <w:i/>
        </w:rPr>
        <w:t xml:space="preserve">Portrait of a Nation, </w:t>
      </w:r>
      <w:r w:rsidRPr="007668D0">
        <w:rPr>
          <w:rFonts w:ascii="Times New Roman" w:hAnsi="Times New Roman" w:cs="Times New Roman"/>
        </w:rPr>
        <w:t>Jerrold Hirsch’s argues that the FWP was wholly invested in cultural nationalism through pluralism.</w:t>
      </w:r>
      <w:r>
        <w:rPr>
          <w:rFonts w:ascii="Times New Roman" w:hAnsi="Times New Roman" w:cs="Times New Roman"/>
        </w:rPr>
        <w:t xml:space="preserve"> </w:t>
      </w:r>
      <w:r w:rsidRPr="007668D0">
        <w:rPr>
          <w:rFonts w:ascii="Times New Roman" w:hAnsi="Times New Roman" w:cs="Times New Roman"/>
        </w:rPr>
        <w:t xml:space="preserve">There is no denying that celebrating diversity became a part of the portrait of America created in the Guidebooks as other scholars such as Alfred </w:t>
      </w:r>
      <w:proofErr w:type="spellStart"/>
      <w:r w:rsidRPr="007668D0">
        <w:rPr>
          <w:rFonts w:ascii="Times New Roman" w:hAnsi="Times New Roman" w:cs="Times New Roman"/>
        </w:rPr>
        <w:t>Kazin</w:t>
      </w:r>
      <w:proofErr w:type="spellEnd"/>
      <w:r w:rsidRPr="007668D0">
        <w:rPr>
          <w:rFonts w:ascii="Times New Roman" w:hAnsi="Times New Roman" w:cs="Times New Roman"/>
        </w:rPr>
        <w:t xml:space="preserve">, Jerry </w:t>
      </w:r>
      <w:proofErr w:type="spellStart"/>
      <w:r w:rsidRPr="007668D0">
        <w:rPr>
          <w:rFonts w:ascii="Times New Roman" w:hAnsi="Times New Roman" w:cs="Times New Roman"/>
        </w:rPr>
        <w:t>Maginone</w:t>
      </w:r>
      <w:proofErr w:type="spellEnd"/>
      <w:r w:rsidRPr="007668D0">
        <w:rPr>
          <w:rFonts w:ascii="Times New Roman" w:hAnsi="Times New Roman" w:cs="Times New Roman"/>
        </w:rPr>
        <w:t>, and Christine Bold have argued.</w:t>
      </w:r>
      <w:r>
        <w:rPr>
          <w:rFonts w:ascii="Times New Roman" w:hAnsi="Times New Roman" w:cs="Times New Roman"/>
        </w:rPr>
        <w:t xml:space="preserve"> </w:t>
      </w:r>
      <w:r w:rsidRPr="007668D0">
        <w:rPr>
          <w:rFonts w:ascii="Times New Roman" w:hAnsi="Times New Roman" w:cs="Times New Roman"/>
        </w:rPr>
        <w:t xml:space="preserve">However, the SLHP complicates the extent of Hirsch’s claim. FWP officials from the top such as </w:t>
      </w:r>
      <w:proofErr w:type="spellStart"/>
      <w:r w:rsidRPr="007668D0">
        <w:rPr>
          <w:rFonts w:ascii="Times New Roman" w:hAnsi="Times New Roman" w:cs="Times New Roman"/>
        </w:rPr>
        <w:t>Alsberg</w:t>
      </w:r>
      <w:proofErr w:type="spellEnd"/>
      <w:r w:rsidRPr="007668D0">
        <w:rPr>
          <w:rFonts w:ascii="Times New Roman" w:hAnsi="Times New Roman" w:cs="Times New Roman"/>
        </w:rPr>
        <w:t xml:space="preserve"> to state-level writers such as Leonard Rapport knew the life histories would reveal tensions in the region that could not be eased simply by celebrating</w:t>
      </w:r>
      <w:r>
        <w:rPr>
          <w:rFonts w:ascii="Times New Roman" w:hAnsi="Times New Roman" w:cs="Times New Roman"/>
        </w:rPr>
        <w:t xml:space="preserve"> </w:t>
      </w:r>
      <w:r w:rsidRPr="007668D0">
        <w:rPr>
          <w:rFonts w:ascii="Times New Roman" w:hAnsi="Times New Roman" w:cs="Times New Roman"/>
        </w:rPr>
        <w:t>cultural diversity.</w:t>
      </w:r>
      <w:r>
        <w:rPr>
          <w:rFonts w:ascii="Times New Roman" w:hAnsi="Times New Roman" w:cs="Times New Roman"/>
        </w:rPr>
        <w:t xml:space="preserve"> These tensions become clear in the subsequent layers through the distant reading of the entire life history collection.</w:t>
      </w:r>
    </w:p>
  </w:footnote>
  <w:footnote w:id="37">
    <w:p w14:paraId="4C372FB9" w14:textId="77777777" w:rsidR="000E67CB" w:rsidRPr="007668D0" w:rsidRDefault="000E67CB" w:rsidP="000E67CB">
      <w:pPr>
        <w:jc w:val="both"/>
        <w:rPr>
          <w:rFonts w:ascii="Times New Roman" w:hAnsi="Times New Roman" w:cs="Times New Roman"/>
        </w:rPr>
      </w:pPr>
      <w:r w:rsidRPr="007668D0">
        <w:rPr>
          <w:rFonts w:ascii="Times New Roman" w:hAnsi="Times New Roman" w:cs="Times New Roman"/>
          <w:vertAlign w:val="superscript"/>
        </w:rPr>
        <w:footnoteRef/>
      </w:r>
      <w:r w:rsidRPr="007668D0">
        <w:rPr>
          <w:rFonts w:ascii="Times New Roman" w:hAnsi="Times New Roman" w:cs="Times New Roman"/>
        </w:rPr>
        <w:t xml:space="preserve"> Letter from Harry L. Hopkins to William Couch, May 24, 1938. Folder 1084 in the Federal Writers' Project papers #3709, Southern Historical Collection, The Wilson Library, University of North Carolina at Chapel Hill. Digital image: 0898.</w:t>
      </w:r>
    </w:p>
  </w:footnote>
  <w:footnote w:id="38">
    <w:p w14:paraId="7C2EAFC6" w14:textId="77777777" w:rsidR="000E67CB" w:rsidRPr="007668D0" w:rsidRDefault="000E67CB" w:rsidP="000E67CB">
      <w:pPr>
        <w:jc w:val="both"/>
        <w:rPr>
          <w:rFonts w:ascii="Times New Roman" w:hAnsi="Times New Roman" w:cs="Times New Roman"/>
        </w:rPr>
      </w:pPr>
      <w:r w:rsidRPr="007668D0">
        <w:rPr>
          <w:rFonts w:ascii="Times New Roman" w:hAnsi="Times New Roman" w:cs="Times New Roman"/>
          <w:vertAlign w:val="superscript"/>
        </w:rPr>
        <w:footnoteRef/>
      </w:r>
      <w:r w:rsidRPr="007668D0">
        <w:rPr>
          <w:rFonts w:ascii="Times New Roman" w:hAnsi="Times New Roman" w:cs="Times New Roman"/>
        </w:rPr>
        <w:t xml:space="preserve"> </w:t>
      </w:r>
      <w:r w:rsidRPr="007668D0">
        <w:rPr>
          <w:rFonts w:ascii="Times New Roman" w:eastAsia="Times New Roman" w:hAnsi="Times New Roman" w:cs="Times New Roman"/>
        </w:rPr>
        <w:t xml:space="preserve">He joined a growing chorus of intellectuals from the Chicago-school sociologists, sociologist Robert and Helen Lynd’s increasingly anthropological approach as pioneered in </w:t>
      </w:r>
      <w:r w:rsidRPr="007668D0">
        <w:rPr>
          <w:rFonts w:ascii="Times New Roman" w:eastAsia="Times New Roman" w:hAnsi="Times New Roman" w:cs="Times New Roman"/>
          <w:i/>
        </w:rPr>
        <w:t>Middletown</w:t>
      </w:r>
      <w:r w:rsidRPr="007668D0">
        <w:rPr>
          <w:rFonts w:ascii="Times New Roman" w:eastAsia="Times New Roman" w:hAnsi="Times New Roman" w:cs="Times New Roman"/>
        </w:rPr>
        <w:t xml:space="preserve">, and the regionalist sociologists in Chapel Hill debating how to understand communities, particularly those in poverty. See </w:t>
      </w:r>
      <w:r w:rsidRPr="007668D0">
        <w:rPr>
          <w:rFonts w:ascii="Times New Roman" w:hAnsi="Times New Roman" w:cs="Times New Roman"/>
        </w:rPr>
        <w:t xml:space="preserve">Alice O’Connor, </w:t>
      </w:r>
      <w:r w:rsidRPr="007668D0">
        <w:rPr>
          <w:rFonts w:ascii="Times New Roman" w:hAnsi="Times New Roman" w:cs="Times New Roman"/>
          <w:i/>
        </w:rPr>
        <w:t>Poverty Knowledge: Social Science, Social Policy, and the Poor in Twentieth-Century U.S. History</w:t>
      </w:r>
      <w:r w:rsidRPr="007668D0">
        <w:rPr>
          <w:rFonts w:ascii="Times New Roman" w:hAnsi="Times New Roman" w:cs="Times New Roman"/>
        </w:rPr>
        <w:t xml:space="preserve"> (Princeton: Princeton University Press, 2001),</w:t>
      </w:r>
      <w:r>
        <w:rPr>
          <w:rFonts w:ascii="Times New Roman" w:hAnsi="Times New Roman" w:cs="Times New Roman"/>
        </w:rPr>
        <w:t xml:space="preserve"> </w:t>
      </w:r>
      <w:r w:rsidRPr="007668D0">
        <w:rPr>
          <w:rFonts w:ascii="Times New Roman" w:hAnsi="Times New Roman" w:cs="Times New Roman"/>
        </w:rPr>
        <w:t>55-56.</w:t>
      </w:r>
    </w:p>
  </w:footnote>
  <w:footnote w:id="39">
    <w:p w14:paraId="57F7ACE5" w14:textId="77777777" w:rsidR="000E67CB" w:rsidRPr="007668D0" w:rsidRDefault="000E67CB" w:rsidP="000E67CB">
      <w:pPr>
        <w:jc w:val="both"/>
        <w:rPr>
          <w:rFonts w:ascii="Times New Roman" w:hAnsi="Times New Roman" w:cs="Times New Roman"/>
        </w:rPr>
      </w:pPr>
      <w:r w:rsidRPr="007668D0">
        <w:rPr>
          <w:rFonts w:ascii="Times New Roman" w:hAnsi="Times New Roman" w:cs="Times New Roman"/>
          <w:vertAlign w:val="superscript"/>
        </w:rPr>
        <w:footnoteRef/>
      </w:r>
      <w:r w:rsidRPr="007668D0">
        <w:rPr>
          <w:rFonts w:ascii="Times New Roman" w:hAnsi="Times New Roman" w:cs="Times New Roman"/>
        </w:rPr>
        <w:t xml:space="preserve"> “Memorandum Concerning Proposed Plans for Work of the Federal Writers’ Project in the South”, July 11, 1938. Folder 1087 in the Federal Writers' Project papers #3709, Southern Historical Collection, The Wilson Library, University of North Carolina at Chapel Hill.</w:t>
      </w:r>
      <w:r>
        <w:rPr>
          <w:rFonts w:ascii="Times New Roman" w:hAnsi="Times New Roman" w:cs="Times New Roman"/>
        </w:rPr>
        <w:t xml:space="preserve"> </w:t>
      </w:r>
      <w:r w:rsidRPr="007668D0">
        <w:rPr>
          <w:rFonts w:ascii="Times New Roman" w:hAnsi="Times New Roman" w:cs="Times New Roman"/>
        </w:rPr>
        <w:t>Couch specifically singles out work by scholars</w:t>
      </w:r>
      <w:r>
        <w:rPr>
          <w:rFonts w:ascii="Times New Roman" w:hAnsi="Times New Roman" w:cs="Times New Roman"/>
        </w:rPr>
        <w:t xml:space="preserve"> </w:t>
      </w:r>
      <w:r w:rsidRPr="007668D0">
        <w:rPr>
          <w:rFonts w:ascii="Times New Roman" w:hAnsi="Times New Roman" w:cs="Times New Roman"/>
        </w:rPr>
        <w:t>trained</w:t>
      </w:r>
      <w:r>
        <w:rPr>
          <w:rFonts w:ascii="Times New Roman" w:hAnsi="Times New Roman" w:cs="Times New Roman"/>
        </w:rPr>
        <w:t xml:space="preserve"> </w:t>
      </w:r>
      <w:r w:rsidRPr="007668D0">
        <w:rPr>
          <w:rFonts w:ascii="Times New Roman" w:hAnsi="Times New Roman" w:cs="Times New Roman"/>
        </w:rPr>
        <w:t xml:space="preserve">in UNC’s Department of Sociology such as Dr. </w:t>
      </w:r>
      <w:proofErr w:type="spellStart"/>
      <w:r w:rsidRPr="007668D0">
        <w:rPr>
          <w:rFonts w:ascii="Times New Roman" w:hAnsi="Times New Roman" w:cs="Times New Roman"/>
        </w:rPr>
        <w:t>Jenning</w:t>
      </w:r>
      <w:proofErr w:type="spellEnd"/>
      <w:r w:rsidRPr="007668D0">
        <w:rPr>
          <w:rFonts w:ascii="Times New Roman" w:hAnsi="Times New Roman" w:cs="Times New Roman"/>
        </w:rPr>
        <w:t xml:space="preserve"> J Rhyne as examples of the limits of current sociology methods.</w:t>
      </w:r>
    </w:p>
  </w:footnote>
  <w:footnote w:id="40">
    <w:p w14:paraId="53B0A275" w14:textId="77777777" w:rsidR="000E67CB" w:rsidRPr="007668D0" w:rsidRDefault="000E67CB" w:rsidP="000E67CB">
      <w:pPr>
        <w:jc w:val="both"/>
        <w:rPr>
          <w:rFonts w:ascii="Times New Roman" w:hAnsi="Times New Roman" w:cs="Times New Roman"/>
        </w:rPr>
      </w:pPr>
      <w:r w:rsidRPr="007668D0">
        <w:rPr>
          <w:rFonts w:ascii="Times New Roman" w:hAnsi="Times New Roman" w:cs="Times New Roman"/>
          <w:vertAlign w:val="superscript"/>
        </w:rPr>
        <w:footnoteRef/>
      </w:r>
      <w:r w:rsidRPr="007668D0">
        <w:rPr>
          <w:rFonts w:ascii="Times New Roman" w:hAnsi="Times New Roman" w:cs="Times New Roman"/>
        </w:rPr>
        <w:t xml:space="preserve"> Ibid.</w:t>
      </w:r>
    </w:p>
  </w:footnote>
  <w:footnote w:id="41">
    <w:p w14:paraId="3A555778" w14:textId="77777777" w:rsidR="000E67CB" w:rsidRPr="007668D0" w:rsidRDefault="000E67CB" w:rsidP="000E67CB">
      <w:pPr>
        <w:jc w:val="both"/>
        <w:rPr>
          <w:rFonts w:ascii="Times New Roman" w:hAnsi="Times New Roman" w:cs="Times New Roman"/>
        </w:rPr>
      </w:pPr>
      <w:r w:rsidRPr="007668D0">
        <w:rPr>
          <w:rFonts w:ascii="Times New Roman" w:hAnsi="Times New Roman" w:cs="Times New Roman"/>
          <w:vertAlign w:val="superscript"/>
        </w:rPr>
        <w:footnoteRef/>
      </w:r>
      <w:r w:rsidRPr="007668D0">
        <w:rPr>
          <w:rFonts w:ascii="Times New Roman" w:hAnsi="Times New Roman" w:cs="Times New Roman"/>
        </w:rPr>
        <w:t xml:space="preserve"> </w:t>
      </w:r>
      <w:proofErr w:type="spellStart"/>
      <w:r w:rsidRPr="007668D0">
        <w:rPr>
          <w:rFonts w:ascii="Times New Roman" w:eastAsia="Times New Roman" w:hAnsi="Times New Roman" w:cs="Times New Roman"/>
        </w:rPr>
        <w:t>Shiflett</w:t>
      </w:r>
      <w:proofErr w:type="spellEnd"/>
      <w:r w:rsidRPr="007668D0">
        <w:rPr>
          <w:rFonts w:ascii="Times New Roman" w:eastAsia="Times New Roman" w:hAnsi="Times New Roman" w:cs="Times New Roman"/>
        </w:rPr>
        <w:t xml:space="preserve">, </w:t>
      </w:r>
      <w:r w:rsidRPr="007668D0">
        <w:rPr>
          <w:rFonts w:ascii="Times New Roman" w:eastAsia="Times New Roman" w:hAnsi="Times New Roman" w:cs="Times New Roman"/>
          <w:i/>
        </w:rPr>
        <w:t>William Terry Couch and the Politics of Academic Publishing: An Editor’s Career as Lightning Rod for Controversy</w:t>
      </w:r>
      <w:r w:rsidRPr="007668D0">
        <w:rPr>
          <w:rFonts w:ascii="Times New Roman" w:hAnsi="Times New Roman" w:cs="Times New Roman"/>
        </w:rPr>
        <w:t xml:space="preserve">; O’Connor, </w:t>
      </w:r>
      <w:r w:rsidRPr="007668D0">
        <w:rPr>
          <w:rFonts w:ascii="Times New Roman" w:hAnsi="Times New Roman" w:cs="Times New Roman"/>
          <w:i/>
        </w:rPr>
        <w:t>Poverty Knowledge: Social Science, Social Policy, and the Poor in Twentieth-Century U.S. History</w:t>
      </w:r>
      <w:r w:rsidRPr="007668D0">
        <w:rPr>
          <w:rFonts w:ascii="Times New Roman" w:hAnsi="Times New Roman" w:cs="Times New Roman"/>
        </w:rPr>
        <w:t xml:space="preserve"> (Princeton: Princeton University Press, 2001).</w:t>
      </w:r>
    </w:p>
  </w:footnote>
  <w:footnote w:id="42">
    <w:p w14:paraId="77095ED2" w14:textId="77777777" w:rsidR="000E67CB" w:rsidRPr="007668D0" w:rsidRDefault="000E67CB" w:rsidP="000E67CB">
      <w:pPr>
        <w:jc w:val="both"/>
        <w:rPr>
          <w:rFonts w:ascii="Times New Roman" w:hAnsi="Times New Roman" w:cs="Times New Roman"/>
        </w:rPr>
      </w:pPr>
      <w:r w:rsidRPr="007668D0">
        <w:rPr>
          <w:rFonts w:ascii="Times New Roman" w:hAnsi="Times New Roman" w:cs="Times New Roman"/>
          <w:vertAlign w:val="superscript"/>
        </w:rPr>
        <w:footnoteRef/>
      </w:r>
      <w:r w:rsidRPr="007668D0">
        <w:rPr>
          <w:rFonts w:ascii="Times New Roman" w:hAnsi="Times New Roman" w:cs="Times New Roman"/>
        </w:rPr>
        <w:t xml:space="preserve"> Rupert Vance, </w:t>
      </w:r>
      <w:r w:rsidRPr="007668D0">
        <w:rPr>
          <w:rFonts w:ascii="Times New Roman" w:hAnsi="Times New Roman" w:cs="Times New Roman"/>
          <w:i/>
        </w:rPr>
        <w:t xml:space="preserve">Human Factors in Cotton Culture: A Study in the Social Geography of the American South </w:t>
      </w:r>
      <w:r w:rsidRPr="007668D0">
        <w:rPr>
          <w:rFonts w:ascii="Times New Roman" w:hAnsi="Times New Roman" w:cs="Times New Roman"/>
        </w:rPr>
        <w:t>(Chapel Hill: UNC Press, 1929), vii-ix. Accessed online at: https://archive.org/details/humanfactorsinco00vancrich</w:t>
      </w:r>
    </w:p>
  </w:footnote>
  <w:footnote w:id="43">
    <w:p w14:paraId="3D87A263" w14:textId="77777777" w:rsidR="000E67CB" w:rsidRPr="007668D0" w:rsidRDefault="000E67CB" w:rsidP="000E67CB">
      <w:pPr>
        <w:jc w:val="both"/>
        <w:rPr>
          <w:rFonts w:ascii="Times New Roman" w:hAnsi="Times New Roman" w:cs="Times New Roman"/>
        </w:rPr>
      </w:pPr>
      <w:r w:rsidRPr="007668D0">
        <w:rPr>
          <w:rFonts w:ascii="Times New Roman" w:hAnsi="Times New Roman" w:cs="Times New Roman"/>
          <w:vertAlign w:val="superscript"/>
        </w:rPr>
        <w:footnoteRef/>
      </w:r>
      <w:r>
        <w:rPr>
          <w:rFonts w:ascii="Times New Roman" w:hAnsi="Times New Roman" w:cs="Times New Roman"/>
        </w:rPr>
        <w:t xml:space="preserve"> </w:t>
      </w:r>
      <w:r w:rsidRPr="007668D0">
        <w:rPr>
          <w:rFonts w:ascii="Times New Roman" w:hAnsi="Times New Roman" w:cs="Times New Roman"/>
        </w:rPr>
        <w:t xml:space="preserve">Vance, </w:t>
      </w:r>
      <w:r w:rsidRPr="007668D0">
        <w:rPr>
          <w:rFonts w:ascii="Times New Roman" w:hAnsi="Times New Roman" w:cs="Times New Roman"/>
          <w:i/>
        </w:rPr>
        <w:t xml:space="preserve">Human Factors in Cotton Culture: A Study in the Social Geography of the American South </w:t>
      </w:r>
      <w:r w:rsidRPr="007668D0">
        <w:rPr>
          <w:rFonts w:ascii="Times New Roman" w:hAnsi="Times New Roman" w:cs="Times New Roman"/>
        </w:rPr>
        <w:t>(Chapel Hill: UNC Press, 1929)</w:t>
      </w:r>
      <w:r w:rsidRPr="007668D0">
        <w:rPr>
          <w:rFonts w:ascii="Times New Roman" w:hAnsi="Times New Roman" w:cs="Times New Roman"/>
          <w:i/>
        </w:rPr>
        <w:t>,</w:t>
      </w:r>
      <w:r w:rsidRPr="007668D0">
        <w:rPr>
          <w:rFonts w:ascii="Times New Roman" w:hAnsi="Times New Roman" w:cs="Times New Roman"/>
        </w:rPr>
        <w:t xml:space="preserve"> 259. Accessed online at: </w:t>
      </w:r>
      <w:hyperlink r:id="rId1" w:anchor="page/260/mode/2up">
        <w:r w:rsidRPr="007668D0">
          <w:rPr>
            <w:rFonts w:ascii="Times New Roman" w:hAnsi="Times New Roman" w:cs="Times New Roman"/>
            <w:color w:val="1155CC"/>
            <w:u w:val="single"/>
          </w:rPr>
          <w:t>https://archive.org/stream/humanfactorsinco00vancrich#page/260/mode/2up</w:t>
        </w:r>
      </w:hyperlink>
    </w:p>
  </w:footnote>
  <w:footnote w:id="44">
    <w:p w14:paraId="176D92CC" w14:textId="77777777" w:rsidR="000E67CB" w:rsidRPr="007668D0" w:rsidRDefault="000E67CB" w:rsidP="000E67CB">
      <w:pPr>
        <w:jc w:val="both"/>
        <w:rPr>
          <w:rFonts w:ascii="Times New Roman" w:hAnsi="Times New Roman" w:cs="Times New Roman"/>
        </w:rPr>
      </w:pPr>
      <w:r w:rsidRPr="007668D0">
        <w:rPr>
          <w:rFonts w:ascii="Times New Roman" w:hAnsi="Times New Roman" w:cs="Times New Roman"/>
          <w:vertAlign w:val="superscript"/>
        </w:rPr>
        <w:footnoteRef/>
      </w:r>
      <w:r>
        <w:rPr>
          <w:rFonts w:ascii="Times New Roman" w:hAnsi="Times New Roman" w:cs="Times New Roman"/>
        </w:rPr>
        <w:t xml:space="preserve"> </w:t>
      </w:r>
      <w:r w:rsidRPr="007668D0">
        <w:rPr>
          <w:rFonts w:ascii="Times New Roman" w:hAnsi="Times New Roman" w:cs="Times New Roman"/>
        </w:rPr>
        <w:t xml:space="preserve">Ibid. </w:t>
      </w:r>
    </w:p>
  </w:footnote>
  <w:footnote w:id="45">
    <w:p w14:paraId="61A565FD" w14:textId="77777777" w:rsidR="000E67CB" w:rsidRPr="007668D0" w:rsidRDefault="000E67CB" w:rsidP="000E67CB">
      <w:pPr>
        <w:jc w:val="both"/>
        <w:rPr>
          <w:rFonts w:ascii="Times New Roman" w:hAnsi="Times New Roman" w:cs="Times New Roman"/>
        </w:rPr>
      </w:pPr>
      <w:r w:rsidRPr="007668D0">
        <w:rPr>
          <w:rFonts w:ascii="Times New Roman" w:hAnsi="Times New Roman" w:cs="Times New Roman"/>
          <w:vertAlign w:val="superscript"/>
        </w:rPr>
        <w:footnoteRef/>
      </w:r>
      <w:r w:rsidRPr="007668D0">
        <w:rPr>
          <w:rFonts w:ascii="Times New Roman" w:eastAsia="Times New Roman" w:hAnsi="Times New Roman" w:cs="Times New Roman"/>
        </w:rPr>
        <w:t>Couch thought sociologists would be so dismissive of the SLHP that he suggested using the Vance example if there were objections.</w:t>
      </w:r>
      <w:r>
        <w:rPr>
          <w:rFonts w:ascii="Times New Roman" w:eastAsia="Times New Roman" w:hAnsi="Times New Roman" w:cs="Times New Roman"/>
        </w:rPr>
        <w:t xml:space="preserve"> </w:t>
      </w:r>
      <w:r w:rsidRPr="007668D0">
        <w:rPr>
          <w:rFonts w:ascii="Times New Roman" w:eastAsia="Times New Roman" w:hAnsi="Times New Roman" w:cs="Times New Roman"/>
        </w:rPr>
        <w:t>See</w:t>
      </w:r>
      <w:r w:rsidRPr="007668D0">
        <w:rPr>
          <w:rFonts w:ascii="Times New Roman" w:hAnsi="Times New Roman" w:cs="Times New Roman"/>
        </w:rPr>
        <w:t xml:space="preserve"> “Memorandum Concerning Proposed Plans for Work of the Federal Writers’ Project in the South”, July 11, 1938. Folder 1087 in the Federal Writers' Project papers #3709, Southern Historical Collection, The Wilson Library, University of North Carolina at Chapel Hill.</w:t>
      </w:r>
      <w:r>
        <w:rPr>
          <w:rFonts w:ascii="Times New Roman" w:hAnsi="Times New Roman" w:cs="Times New Roman"/>
        </w:rPr>
        <w:t xml:space="preserve"> </w:t>
      </w:r>
    </w:p>
  </w:footnote>
  <w:footnote w:id="46">
    <w:p w14:paraId="2146787F" w14:textId="77777777" w:rsidR="000E67CB" w:rsidRPr="00DD3AA9" w:rsidRDefault="000E67CB" w:rsidP="000E67CB">
      <w:pPr>
        <w:jc w:val="both"/>
        <w:rPr>
          <w:rFonts w:ascii="Times New Roman" w:hAnsi="Times New Roman" w:cs="Times New Roman"/>
        </w:rPr>
      </w:pPr>
      <w:r w:rsidRPr="007668D0">
        <w:rPr>
          <w:rFonts w:ascii="Times New Roman" w:hAnsi="Times New Roman" w:cs="Times New Roman"/>
          <w:vertAlign w:val="superscript"/>
        </w:rPr>
        <w:footnoteRef/>
      </w:r>
      <w:r>
        <w:rPr>
          <w:rFonts w:ascii="Times New Roman" w:hAnsi="Times New Roman" w:cs="Times New Roman"/>
        </w:rPr>
        <w:t xml:space="preserve"> </w:t>
      </w:r>
      <w:r w:rsidRPr="007668D0">
        <w:rPr>
          <w:rFonts w:ascii="Times New Roman" w:eastAsia="Times" w:hAnsi="Times New Roman" w:cs="Times New Roman"/>
        </w:rPr>
        <w:t xml:space="preserve">Ibid. </w:t>
      </w:r>
      <w:r w:rsidRPr="007668D0">
        <w:rPr>
          <w:rFonts w:ascii="Times New Roman" w:eastAsia="Times New Roman" w:hAnsi="Times New Roman" w:cs="Times New Roman"/>
        </w:rPr>
        <w:t xml:space="preserve">Couch thought sociologists would be so dismissive of the SLHP that he suggested using the Vance </w:t>
      </w:r>
      <w:r w:rsidRPr="00DD3AA9">
        <w:rPr>
          <w:rFonts w:ascii="Times New Roman" w:eastAsia="Times New Roman" w:hAnsi="Times New Roman" w:cs="Times New Roman"/>
        </w:rPr>
        <w:t>example if there were objections.</w:t>
      </w:r>
    </w:p>
  </w:footnote>
  <w:footnote w:id="47">
    <w:p w14:paraId="1C60BBC5" w14:textId="0BE13941" w:rsidR="003C6162" w:rsidRPr="003C6162" w:rsidRDefault="003C6162">
      <w:pPr>
        <w:pStyle w:val="Notedebasdepage"/>
        <w:rPr>
          <w:rFonts w:ascii="Times New Roman" w:hAnsi="Times New Roman" w:cs="Times New Roman"/>
          <w:sz w:val="22"/>
          <w:szCs w:val="22"/>
          <w:lang w:val="en-US"/>
          <w:rPrChange w:id="7" w:author="Courtney Rivard" w:date="2021-03-03T11:30:00Z">
            <w:rPr/>
          </w:rPrChange>
        </w:rPr>
      </w:pPr>
      <w:ins w:id="8" w:author="Courtney Rivard" w:date="2021-03-03T11:28:00Z">
        <w:r w:rsidRPr="00B155BF">
          <w:rPr>
            <w:rStyle w:val="Appelnotedebasdep"/>
            <w:rFonts w:ascii="Times New Roman" w:hAnsi="Times New Roman" w:cs="Times New Roman"/>
            <w:sz w:val="22"/>
            <w:szCs w:val="22"/>
          </w:rPr>
          <w:footnoteRef/>
        </w:r>
        <w:r w:rsidRPr="003C6162">
          <w:rPr>
            <w:rFonts w:ascii="Times New Roman" w:hAnsi="Times New Roman" w:cs="Times New Roman"/>
            <w:sz w:val="22"/>
            <w:szCs w:val="22"/>
            <w:rPrChange w:id="9" w:author="Courtney Rivard" w:date="2021-03-03T11:30:00Z">
              <w:rPr/>
            </w:rPrChange>
          </w:rPr>
          <w:t xml:space="preserve"> </w:t>
        </w:r>
        <w:r w:rsidRPr="003C6162">
          <w:rPr>
            <w:rFonts w:ascii="Times New Roman" w:hAnsi="Times New Roman" w:cs="Times New Roman"/>
            <w:color w:val="000000"/>
            <w:sz w:val="22"/>
            <w:szCs w:val="22"/>
            <w:rPrChange w:id="10" w:author="Courtney Rivard" w:date="2021-03-03T11:30:00Z">
              <w:rPr>
                <w:rFonts w:ascii="Times New Roman" w:hAnsi="Times New Roman" w:cs="Times New Roman"/>
                <w:color w:val="000000"/>
              </w:rPr>
            </w:rPrChange>
          </w:rPr>
          <w:t xml:space="preserve"> Life Histories as a Method of Revealing People</w:t>
        </w:r>
      </w:ins>
      <w:ins w:id="11" w:author="Courtney Rivard" w:date="2021-03-03T11:29:00Z">
        <w:r w:rsidRPr="003C6162">
          <w:rPr>
            <w:rFonts w:ascii="Times New Roman" w:hAnsi="Times New Roman" w:cs="Times New Roman"/>
            <w:color w:val="000000"/>
            <w:sz w:val="22"/>
            <w:szCs w:val="22"/>
            <w:rPrChange w:id="12" w:author="Courtney Rivard" w:date="2021-03-03T11:30:00Z">
              <w:rPr>
                <w:rFonts w:ascii="Times New Roman" w:hAnsi="Times New Roman" w:cs="Times New Roman"/>
                <w:color w:val="000000"/>
              </w:rPr>
            </w:rPrChange>
          </w:rPr>
          <w:t>,</w:t>
        </w:r>
      </w:ins>
      <w:ins w:id="13" w:author="Courtney Rivard" w:date="2021-03-03T11:28:00Z">
        <w:r w:rsidRPr="003C6162">
          <w:rPr>
            <w:rFonts w:ascii="Times New Roman" w:hAnsi="Times New Roman" w:cs="Times New Roman"/>
            <w:color w:val="000000"/>
            <w:sz w:val="22"/>
            <w:szCs w:val="22"/>
            <w:rPrChange w:id="14" w:author="Courtney Rivard" w:date="2021-03-03T11:30:00Z">
              <w:rPr>
                <w:rFonts w:ascii="Times New Roman" w:hAnsi="Times New Roman" w:cs="Times New Roman"/>
                <w:color w:val="000000"/>
              </w:rPr>
            </w:rPrChange>
          </w:rPr>
          <w:t>” no date given</w:t>
        </w:r>
      </w:ins>
      <w:ins w:id="15" w:author="Courtney Rivard" w:date="2021-03-03T11:29:00Z">
        <w:r w:rsidRPr="003C6162">
          <w:rPr>
            <w:rFonts w:ascii="Times New Roman" w:hAnsi="Times New Roman" w:cs="Times New Roman"/>
            <w:color w:val="000000"/>
            <w:sz w:val="22"/>
            <w:szCs w:val="22"/>
            <w:rPrChange w:id="16" w:author="Courtney Rivard" w:date="2021-03-03T11:30:00Z">
              <w:rPr>
                <w:rFonts w:ascii="Times New Roman" w:hAnsi="Times New Roman" w:cs="Times New Roman"/>
                <w:color w:val="000000"/>
              </w:rPr>
            </w:rPrChange>
          </w:rPr>
          <w:t xml:space="preserve">, </w:t>
        </w:r>
        <w:r w:rsidRPr="003C6162">
          <w:rPr>
            <w:rFonts w:ascii="Times New Roman" w:hAnsi="Times New Roman" w:cs="Times New Roman"/>
            <w:sz w:val="22"/>
            <w:szCs w:val="22"/>
            <w:rPrChange w:id="17" w:author="Courtney Rivard" w:date="2021-03-03T11:30:00Z">
              <w:rPr>
                <w:rFonts w:ascii="Times New Roman" w:hAnsi="Times New Roman" w:cs="Times New Roman"/>
              </w:rPr>
            </w:rPrChange>
          </w:rPr>
          <w:t>Folder 1165 in the Federal Writers' Project papers #3709, Southern Historical Collection, The Wilson Library, University of North Carolina at Chapel Hill (</w:t>
        </w:r>
      </w:ins>
      <w:ins w:id="18" w:author="Courtney Rivard" w:date="2021-03-03T11:28:00Z">
        <w:r w:rsidRPr="003C6162">
          <w:rPr>
            <w:rFonts w:ascii="Times New Roman" w:hAnsi="Times New Roman" w:cs="Times New Roman"/>
            <w:color w:val="000000"/>
            <w:sz w:val="22"/>
            <w:szCs w:val="22"/>
            <w:rPrChange w:id="19" w:author="Courtney Rivard" w:date="2021-03-03T11:30:00Z">
              <w:rPr>
                <w:rFonts w:ascii="Times New Roman" w:hAnsi="Times New Roman" w:cs="Times New Roman"/>
                <w:color w:val="000000"/>
              </w:rPr>
            </w:rPrChange>
          </w:rPr>
          <w:t>1165 img_5254).</w:t>
        </w:r>
      </w:ins>
    </w:p>
  </w:footnote>
  <w:footnote w:id="48">
    <w:p w14:paraId="278974F5" w14:textId="77777777" w:rsidR="000E67CB" w:rsidRPr="00DD3AA9" w:rsidRDefault="000E67CB" w:rsidP="000E67CB">
      <w:pPr>
        <w:jc w:val="both"/>
        <w:rPr>
          <w:rFonts w:ascii="Times New Roman" w:hAnsi="Times New Roman" w:cs="Times New Roman"/>
        </w:rPr>
      </w:pPr>
      <w:r w:rsidRPr="00DD3AA9">
        <w:rPr>
          <w:rFonts w:ascii="Times New Roman" w:hAnsi="Times New Roman" w:cs="Times New Roman"/>
          <w:vertAlign w:val="superscript"/>
        </w:rPr>
        <w:footnoteRef/>
      </w:r>
      <w:r w:rsidRPr="00DD3AA9">
        <w:rPr>
          <w:rFonts w:ascii="Times New Roman" w:hAnsi="Times New Roman" w:cs="Times New Roman"/>
        </w:rPr>
        <w:t xml:space="preserve"> “Memorandum Concerning Proposed Plans for Work of the Federal Writers’ Project in the South”, July 11, 1938. Folder 1087 in the Federal Writers' Project papers #3709, Southern Historical Collection, The Wilson Library, University of North Carolina at Chapel Hill. </w:t>
      </w:r>
    </w:p>
  </w:footnote>
  <w:footnote w:id="49">
    <w:p w14:paraId="5F58A628" w14:textId="77777777" w:rsidR="000E67CB" w:rsidRPr="00DD3AA9" w:rsidRDefault="000E67CB" w:rsidP="000E67CB">
      <w:pPr>
        <w:jc w:val="both"/>
        <w:rPr>
          <w:rFonts w:ascii="Times New Roman" w:hAnsi="Times New Roman" w:cs="Times New Roman"/>
        </w:rPr>
      </w:pPr>
      <w:r w:rsidRPr="00DD3AA9">
        <w:rPr>
          <w:rFonts w:ascii="Times New Roman" w:hAnsi="Times New Roman" w:cs="Times New Roman"/>
          <w:vertAlign w:val="superscript"/>
        </w:rPr>
        <w:footnoteRef/>
      </w:r>
      <w:r w:rsidRPr="00DD3AA9">
        <w:rPr>
          <w:rFonts w:ascii="Times New Roman" w:hAnsi="Times New Roman" w:cs="Times New Roman"/>
        </w:rPr>
        <w:t xml:space="preserve"> Ibid.</w:t>
      </w:r>
    </w:p>
  </w:footnote>
  <w:footnote w:id="50">
    <w:p w14:paraId="66EB2D7D" w14:textId="57D72AD2" w:rsidR="000E67CB" w:rsidRPr="00DD3AA9" w:rsidRDefault="000E67CB" w:rsidP="000E67CB">
      <w:pPr>
        <w:jc w:val="both"/>
        <w:rPr>
          <w:rFonts w:ascii="Times New Roman" w:hAnsi="Times New Roman" w:cs="Times New Roman"/>
        </w:rPr>
      </w:pPr>
      <w:r w:rsidRPr="00DD3AA9">
        <w:rPr>
          <w:rFonts w:ascii="Times New Roman" w:hAnsi="Times New Roman" w:cs="Times New Roman"/>
          <w:vertAlign w:val="superscript"/>
        </w:rPr>
        <w:footnoteRef/>
      </w:r>
      <w:r w:rsidRPr="00DD3AA9">
        <w:rPr>
          <w:rFonts w:ascii="Times New Roman" w:hAnsi="Times New Roman" w:cs="Times New Roman"/>
        </w:rPr>
        <w:t xml:space="preserve"> Letter to Mrs. Mary S. Venable from Eudora Ramsay Richardson, November 2, 1938. Folder 1098 in the Federal Writers' Project papers #3709, Southern Historical Collection, The Wilson Library, University of North Carolina at Chapel Hill. Digital</w:t>
      </w:r>
      <w:r w:rsidR="004C5BF8">
        <w:rPr>
          <w:rFonts w:ascii="Times New Roman" w:hAnsi="Times New Roman" w:cs="Times New Roman"/>
        </w:rPr>
        <w:t xml:space="preserve"> version will include documents</w:t>
      </w:r>
      <w:r w:rsidRPr="00DD3AA9">
        <w:rPr>
          <w:rFonts w:ascii="Times New Roman" w:hAnsi="Times New Roman" w:cs="Times New Roman"/>
        </w:rPr>
        <w:t xml:space="preserve">: 3709, 1098, IMG_1228 - 1231 from Folder 1098. </w:t>
      </w:r>
    </w:p>
  </w:footnote>
  <w:footnote w:id="51">
    <w:p w14:paraId="673CEFE5" w14:textId="77777777" w:rsidR="000E67CB" w:rsidRPr="007668D0" w:rsidRDefault="000E67CB" w:rsidP="000E67CB">
      <w:pPr>
        <w:jc w:val="both"/>
        <w:rPr>
          <w:rFonts w:ascii="Times New Roman" w:hAnsi="Times New Roman" w:cs="Times New Roman"/>
        </w:rPr>
      </w:pPr>
      <w:r w:rsidRPr="00DD3AA9">
        <w:rPr>
          <w:rFonts w:ascii="Times New Roman" w:hAnsi="Times New Roman" w:cs="Times New Roman"/>
          <w:vertAlign w:val="superscript"/>
        </w:rPr>
        <w:footnoteRef/>
      </w:r>
      <w:r w:rsidRPr="00DD3AA9">
        <w:rPr>
          <w:rFonts w:ascii="Times New Roman" w:hAnsi="Times New Roman" w:cs="Times New Roman"/>
        </w:rPr>
        <w:t xml:space="preserve"> Letter to Harry G. </w:t>
      </w:r>
      <w:proofErr w:type="spellStart"/>
      <w:r w:rsidRPr="00DD3AA9">
        <w:rPr>
          <w:rFonts w:ascii="Times New Roman" w:hAnsi="Times New Roman" w:cs="Times New Roman"/>
        </w:rPr>
        <w:t>Al</w:t>
      </w:r>
      <w:r>
        <w:rPr>
          <w:rFonts w:ascii="Times New Roman" w:hAnsi="Times New Roman" w:cs="Times New Roman"/>
        </w:rPr>
        <w:t>s</w:t>
      </w:r>
      <w:r w:rsidRPr="00DD3AA9">
        <w:rPr>
          <w:rFonts w:ascii="Times New Roman" w:hAnsi="Times New Roman" w:cs="Times New Roman"/>
        </w:rPr>
        <w:t>berg</w:t>
      </w:r>
      <w:proofErr w:type="spellEnd"/>
      <w:r w:rsidRPr="00DD3AA9">
        <w:rPr>
          <w:rFonts w:ascii="Times New Roman" w:hAnsi="Times New Roman" w:cs="Times New Roman"/>
        </w:rPr>
        <w:t xml:space="preserve"> from William T Couch, April 22, 1938. Folder 1083 in the Federal Writers' Project papers #3709, Southern Historical Collection, The Wilson Library, University of North Carolina at Chapel Hill. Digital version will include documents: 3709,</w:t>
      </w:r>
      <w:r w:rsidRPr="00DD3AA9">
        <w:rPr>
          <w:rFonts w:ascii="Times New Roman" w:eastAsia="Times" w:hAnsi="Times New Roman" w:cs="Times New Roman"/>
        </w:rPr>
        <w:t xml:space="preserve"> 1083, IMG_0872-0877.</w:t>
      </w:r>
    </w:p>
  </w:footnote>
  <w:footnote w:id="52">
    <w:p w14:paraId="27CC1C14" w14:textId="77777777" w:rsidR="000E67CB" w:rsidRPr="007668D0" w:rsidRDefault="000E67CB" w:rsidP="000E67CB">
      <w:pPr>
        <w:jc w:val="both"/>
        <w:rPr>
          <w:rFonts w:ascii="Times New Roman" w:hAnsi="Times New Roman" w:cs="Times New Roman"/>
        </w:rPr>
      </w:pPr>
      <w:r w:rsidRPr="007668D0">
        <w:rPr>
          <w:rFonts w:ascii="Times New Roman" w:hAnsi="Times New Roman" w:cs="Times New Roman"/>
          <w:vertAlign w:val="superscript"/>
        </w:rPr>
        <w:footnoteRef/>
      </w:r>
      <w:r w:rsidRPr="007668D0">
        <w:rPr>
          <w:rFonts w:ascii="Times New Roman" w:hAnsi="Times New Roman" w:cs="Times New Roman"/>
        </w:rPr>
        <w:t xml:space="preserve"> For more on Jonathan Worth Daniel’s, see</w:t>
      </w:r>
      <w:r>
        <w:rPr>
          <w:rFonts w:ascii="Times New Roman" w:hAnsi="Times New Roman" w:cs="Times New Roman"/>
        </w:rPr>
        <w:t xml:space="preserve"> </w:t>
      </w:r>
      <w:r w:rsidRPr="007668D0">
        <w:rPr>
          <w:rFonts w:ascii="Times New Roman" w:hAnsi="Times New Roman" w:cs="Times New Roman"/>
        </w:rPr>
        <w:t xml:space="preserve">Jennifer Rittenhouse, </w:t>
      </w:r>
      <w:r w:rsidRPr="007668D0">
        <w:rPr>
          <w:rFonts w:ascii="Times New Roman" w:hAnsi="Times New Roman" w:cs="Times New Roman"/>
          <w:i/>
        </w:rPr>
        <w:t>Discovering the South: One Man’s Travels through a Changing America in the 1930</w:t>
      </w:r>
      <w:r w:rsidRPr="007668D0">
        <w:rPr>
          <w:rFonts w:ascii="Times New Roman" w:hAnsi="Times New Roman" w:cs="Times New Roman"/>
        </w:rPr>
        <w:t xml:space="preserve">, (Chapel Hill: UNC Press, 2017) and </w:t>
      </w:r>
      <w:r w:rsidRPr="007668D0">
        <w:rPr>
          <w:rFonts w:ascii="Times New Roman" w:eastAsia="Times New Roman" w:hAnsi="Times New Roman" w:cs="Times New Roman"/>
        </w:rPr>
        <w:t xml:space="preserve">Stott, </w:t>
      </w:r>
      <w:r w:rsidRPr="007668D0">
        <w:rPr>
          <w:rFonts w:ascii="Times New Roman" w:eastAsia="Times New Roman" w:hAnsi="Times New Roman" w:cs="Times New Roman"/>
          <w:i/>
        </w:rPr>
        <w:t>Documentary Expression and Thirties America.</w:t>
      </w:r>
    </w:p>
  </w:footnote>
  <w:footnote w:id="53">
    <w:p w14:paraId="18054633" w14:textId="77777777" w:rsidR="000E67CB" w:rsidRPr="007668D0" w:rsidRDefault="000E67CB" w:rsidP="000E67CB">
      <w:pPr>
        <w:jc w:val="both"/>
        <w:rPr>
          <w:rFonts w:ascii="Times New Roman" w:hAnsi="Times New Roman" w:cs="Times New Roman"/>
        </w:rPr>
      </w:pPr>
      <w:r w:rsidRPr="007668D0">
        <w:rPr>
          <w:rFonts w:ascii="Times New Roman" w:hAnsi="Times New Roman" w:cs="Times New Roman"/>
          <w:vertAlign w:val="superscript"/>
        </w:rPr>
        <w:footnoteRef/>
      </w:r>
      <w:r>
        <w:rPr>
          <w:rFonts w:ascii="Times New Roman" w:hAnsi="Times New Roman" w:cs="Times New Roman"/>
        </w:rPr>
        <w:t xml:space="preserve"> </w:t>
      </w:r>
      <w:r w:rsidRPr="007668D0">
        <w:rPr>
          <w:rFonts w:ascii="Times New Roman" w:hAnsi="Times New Roman" w:cs="Times New Roman"/>
        </w:rPr>
        <w:t>“Memorandum Concerning Proposed Plans for Work of the Federal Writers’ Project in the South”, July 11, 1938. Folder 1087 in the Federal Writers' Project papers #3709, Southern Historical Collection, The Wilson Library, University of North Carolina at Chapel Hill.</w:t>
      </w:r>
    </w:p>
  </w:footnote>
  <w:footnote w:id="54">
    <w:p w14:paraId="1D62CFE5" w14:textId="77777777" w:rsidR="000E67CB" w:rsidRPr="007668D0" w:rsidRDefault="000E67CB" w:rsidP="000E67CB">
      <w:pPr>
        <w:jc w:val="both"/>
        <w:rPr>
          <w:rFonts w:ascii="Times New Roman" w:hAnsi="Times New Roman" w:cs="Times New Roman"/>
        </w:rPr>
      </w:pPr>
      <w:r w:rsidRPr="007668D0">
        <w:rPr>
          <w:rFonts w:ascii="Times New Roman" w:hAnsi="Times New Roman" w:cs="Times New Roman"/>
          <w:vertAlign w:val="superscript"/>
        </w:rPr>
        <w:footnoteRef/>
      </w:r>
      <w:r>
        <w:rPr>
          <w:rFonts w:ascii="Times New Roman" w:hAnsi="Times New Roman" w:cs="Times New Roman"/>
        </w:rPr>
        <w:t xml:space="preserve"> </w:t>
      </w:r>
      <w:r w:rsidRPr="007668D0">
        <w:rPr>
          <w:rFonts w:ascii="Times New Roman" w:hAnsi="Times New Roman" w:cs="Times New Roman"/>
        </w:rPr>
        <w:t xml:space="preserve">National Emergency Council, “Report on the Economic Conditions of the South” (Washington DC: Government Printing Office, 1938). Available online at: </w:t>
      </w:r>
      <w:hyperlink r:id="rId2">
        <w:r w:rsidRPr="007668D0">
          <w:rPr>
            <w:rFonts w:ascii="Times New Roman" w:hAnsi="Times New Roman" w:cs="Times New Roman"/>
            <w:color w:val="1155CC"/>
            <w:u w:val="single"/>
          </w:rPr>
          <w:t>https://archive.org/details/reportoneconomic00nati/page/n3</w:t>
        </w:r>
      </w:hyperlink>
      <w:r w:rsidRPr="007668D0">
        <w:rPr>
          <w:rFonts w:ascii="Times New Roman" w:hAnsi="Times New Roman" w:cs="Times New Roman"/>
        </w:rPr>
        <w:t>.</w:t>
      </w:r>
    </w:p>
  </w:footnote>
  <w:footnote w:id="55">
    <w:p w14:paraId="72CE54F6" w14:textId="77777777" w:rsidR="000E67CB" w:rsidRPr="007668D0" w:rsidRDefault="000E67CB" w:rsidP="000E67CB">
      <w:pPr>
        <w:jc w:val="both"/>
        <w:rPr>
          <w:rFonts w:ascii="Times New Roman" w:hAnsi="Times New Roman" w:cs="Times New Roman"/>
        </w:rPr>
      </w:pPr>
      <w:r w:rsidRPr="007668D0">
        <w:rPr>
          <w:rFonts w:ascii="Times New Roman" w:hAnsi="Times New Roman" w:cs="Times New Roman"/>
          <w:vertAlign w:val="superscript"/>
        </w:rPr>
        <w:footnoteRef/>
      </w:r>
      <w:r w:rsidRPr="007668D0">
        <w:rPr>
          <w:rFonts w:ascii="Times New Roman" w:hAnsi="Times New Roman" w:cs="Times New Roman"/>
        </w:rPr>
        <w:t xml:space="preserve"> Letter to Mr. Tarleton Collier from William Couch on September 14, 1938. Folder 1091 in the Federal Writers' Project papers #3709, Southern Historical Collection, The Wilson Library, University of North Carolina at Chapel Hill. Digital version will include documents:</w:t>
      </w:r>
      <w:r>
        <w:rPr>
          <w:rFonts w:ascii="Times New Roman" w:hAnsi="Times New Roman" w:cs="Times New Roman"/>
        </w:rPr>
        <w:t xml:space="preserve"> </w:t>
      </w:r>
      <w:r w:rsidRPr="007668D0">
        <w:rPr>
          <w:rFonts w:ascii="Times New Roman" w:hAnsi="Times New Roman" w:cs="Times New Roman"/>
        </w:rPr>
        <w:t>1004-1005.</w:t>
      </w:r>
    </w:p>
  </w:footnote>
  <w:footnote w:id="56">
    <w:p w14:paraId="709E5A39" w14:textId="77777777" w:rsidR="000E67CB" w:rsidRPr="007668D0" w:rsidRDefault="000E67CB" w:rsidP="000E67CB">
      <w:pPr>
        <w:jc w:val="both"/>
        <w:rPr>
          <w:rFonts w:ascii="Times New Roman" w:hAnsi="Times New Roman" w:cs="Times New Roman"/>
        </w:rPr>
      </w:pPr>
      <w:r w:rsidRPr="007668D0">
        <w:rPr>
          <w:rFonts w:ascii="Times New Roman" w:hAnsi="Times New Roman" w:cs="Times New Roman"/>
          <w:vertAlign w:val="superscript"/>
        </w:rPr>
        <w:footnoteRef/>
      </w:r>
      <w:r w:rsidRPr="007668D0">
        <w:rPr>
          <w:rFonts w:ascii="Times New Roman" w:hAnsi="Times New Roman" w:cs="Times New Roman"/>
        </w:rPr>
        <w:t xml:space="preserve"> </w:t>
      </w:r>
      <w:proofErr w:type="spellStart"/>
      <w:r w:rsidRPr="007668D0">
        <w:rPr>
          <w:rFonts w:ascii="Times New Roman" w:eastAsia="Times New Roman" w:hAnsi="Times New Roman" w:cs="Times New Roman"/>
        </w:rPr>
        <w:t>Retman</w:t>
      </w:r>
      <w:proofErr w:type="spellEnd"/>
      <w:r w:rsidRPr="007668D0">
        <w:rPr>
          <w:rFonts w:ascii="Times New Roman" w:eastAsia="Times New Roman" w:hAnsi="Times New Roman" w:cs="Times New Roman"/>
        </w:rPr>
        <w:t xml:space="preserve">, </w:t>
      </w:r>
      <w:r w:rsidRPr="007668D0">
        <w:rPr>
          <w:rFonts w:ascii="Times New Roman" w:eastAsia="Times New Roman" w:hAnsi="Times New Roman" w:cs="Times New Roman"/>
          <w:i/>
        </w:rPr>
        <w:t xml:space="preserve">Real Folks: Race and Genre in the Great Depression, </w:t>
      </w:r>
      <w:r w:rsidRPr="007668D0">
        <w:rPr>
          <w:rFonts w:ascii="Times New Roman" w:eastAsia="Times New Roman" w:hAnsi="Times New Roman" w:cs="Times New Roman"/>
        </w:rPr>
        <w:t>Chapter 4</w:t>
      </w:r>
      <w:r w:rsidRPr="007668D0">
        <w:rPr>
          <w:rFonts w:ascii="Times New Roman" w:eastAsia="Times New Roman" w:hAnsi="Times New Roman" w:cs="Times New Roman"/>
          <w:i/>
        </w:rPr>
        <w:t xml:space="preserve">; </w:t>
      </w:r>
      <w:r w:rsidRPr="007668D0">
        <w:rPr>
          <w:rFonts w:ascii="Times New Roman" w:eastAsia="Times New Roman" w:hAnsi="Times New Roman" w:cs="Times New Roman"/>
        </w:rPr>
        <w:t xml:space="preserve">Autumn Womack, “‘The Brown Bag of Miscellany’: Zora Neale Hurston and the Practice of Overexposure”, </w:t>
      </w:r>
      <w:r w:rsidRPr="007668D0">
        <w:rPr>
          <w:rFonts w:ascii="Times New Roman" w:eastAsia="Times New Roman" w:hAnsi="Times New Roman" w:cs="Times New Roman"/>
          <w:i/>
        </w:rPr>
        <w:t xml:space="preserve">Black Camera </w:t>
      </w:r>
      <w:r w:rsidRPr="007668D0">
        <w:rPr>
          <w:rFonts w:ascii="Times New Roman" w:eastAsia="Times New Roman" w:hAnsi="Times New Roman" w:cs="Times New Roman"/>
        </w:rPr>
        <w:t xml:space="preserve">7, no. 1 (Fall 2015), 115-133. </w:t>
      </w:r>
    </w:p>
  </w:footnote>
  <w:footnote w:id="57">
    <w:p w14:paraId="05F83C77" w14:textId="77777777" w:rsidR="000E67CB" w:rsidRPr="007668D0" w:rsidRDefault="000E67CB" w:rsidP="000E67CB">
      <w:pPr>
        <w:jc w:val="both"/>
        <w:rPr>
          <w:rFonts w:ascii="Times New Roman" w:hAnsi="Times New Roman" w:cs="Times New Roman"/>
        </w:rPr>
      </w:pPr>
      <w:r w:rsidRPr="007668D0">
        <w:rPr>
          <w:rFonts w:ascii="Times New Roman" w:hAnsi="Times New Roman" w:cs="Times New Roman"/>
          <w:vertAlign w:val="superscript"/>
        </w:rPr>
        <w:footnoteRef/>
      </w:r>
      <w:r w:rsidRPr="007668D0">
        <w:rPr>
          <w:rFonts w:ascii="Times New Roman" w:hAnsi="Times New Roman" w:cs="Times New Roman"/>
        </w:rPr>
        <w:t xml:space="preserve"> Letter from William Couch to Bernice Kelly Harris, October 20, 1938. Folder 1096 in the Federal Writers' Project papers #3709, Southern Historical Collection, The Wilson Library, University of North Carolina at Chapel Hill. Digital version will include documents: 1139-1140.</w:t>
      </w:r>
    </w:p>
  </w:footnote>
  <w:footnote w:id="58">
    <w:p w14:paraId="1F34492B" w14:textId="77777777" w:rsidR="000E67CB" w:rsidRPr="007668D0" w:rsidRDefault="000E67CB" w:rsidP="000E67CB">
      <w:pPr>
        <w:jc w:val="both"/>
        <w:rPr>
          <w:rFonts w:ascii="Times New Roman" w:hAnsi="Times New Roman" w:cs="Times New Roman"/>
        </w:rPr>
      </w:pPr>
      <w:r w:rsidRPr="007668D0">
        <w:rPr>
          <w:rFonts w:ascii="Times New Roman" w:hAnsi="Times New Roman" w:cs="Times New Roman"/>
          <w:vertAlign w:val="superscript"/>
        </w:rPr>
        <w:footnoteRef/>
      </w:r>
      <w:r w:rsidRPr="007668D0">
        <w:rPr>
          <w:rFonts w:ascii="Times New Roman" w:hAnsi="Times New Roman" w:cs="Times New Roman"/>
        </w:rPr>
        <w:t xml:space="preserve"> Pete Daniel et al., </w:t>
      </w:r>
      <w:r w:rsidRPr="007668D0">
        <w:rPr>
          <w:rFonts w:ascii="Times New Roman" w:hAnsi="Times New Roman" w:cs="Times New Roman"/>
          <w:i/>
        </w:rPr>
        <w:t>Official Images : New Deal Photography</w:t>
      </w:r>
      <w:r w:rsidRPr="007668D0">
        <w:rPr>
          <w:rFonts w:ascii="Times New Roman" w:hAnsi="Times New Roman" w:cs="Times New Roman"/>
        </w:rPr>
        <w:t xml:space="preserve">; Finnegan, </w:t>
      </w:r>
      <w:r w:rsidRPr="007668D0">
        <w:rPr>
          <w:rFonts w:ascii="Times New Roman" w:hAnsi="Times New Roman" w:cs="Times New Roman"/>
          <w:i/>
        </w:rPr>
        <w:t>Picturing Poverty: Print Culture and FSA Photographs</w:t>
      </w:r>
      <w:r w:rsidRPr="007668D0">
        <w:rPr>
          <w:rFonts w:ascii="Times New Roman" w:hAnsi="Times New Roman" w:cs="Times New Roman"/>
        </w:rPr>
        <w:t xml:space="preserve">, </w:t>
      </w:r>
      <w:r w:rsidRPr="007668D0">
        <w:rPr>
          <w:rFonts w:ascii="Times New Roman" w:eastAsia="Times New Roman" w:hAnsi="Times New Roman" w:cs="Times New Roman"/>
        </w:rPr>
        <w:t>xiv.</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A7E62"/>
    <w:multiLevelType w:val="multilevel"/>
    <w:tmpl w:val="AC46A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C44F39"/>
    <w:multiLevelType w:val="hybridMultilevel"/>
    <w:tmpl w:val="82740A9C"/>
    <w:lvl w:ilvl="0" w:tplc="87EA96A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ilton, Lauren">
    <w15:presenceInfo w15:providerId="AD" w15:userId="S::ltilton@richmond.edu::ff919f32-9b8a-4abb-86bb-b9387e111116"/>
  </w15:person>
  <w15:person w15:author="Courtney Rivard">
    <w15:presenceInfo w15:providerId="Windows Live" w15:userId="d714a15c15a836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67CB"/>
    <w:rsid w:val="00050A69"/>
    <w:rsid w:val="00066907"/>
    <w:rsid w:val="000E67CB"/>
    <w:rsid w:val="00114CA0"/>
    <w:rsid w:val="001763E2"/>
    <w:rsid w:val="00227C16"/>
    <w:rsid w:val="00293F19"/>
    <w:rsid w:val="00297873"/>
    <w:rsid w:val="002E209A"/>
    <w:rsid w:val="00371F00"/>
    <w:rsid w:val="00373B76"/>
    <w:rsid w:val="00391712"/>
    <w:rsid w:val="003C6162"/>
    <w:rsid w:val="003E14A4"/>
    <w:rsid w:val="00402392"/>
    <w:rsid w:val="00482C88"/>
    <w:rsid w:val="00487FC4"/>
    <w:rsid w:val="00492A7E"/>
    <w:rsid w:val="004A4884"/>
    <w:rsid w:val="004B6129"/>
    <w:rsid w:val="004C5BF8"/>
    <w:rsid w:val="00517A50"/>
    <w:rsid w:val="005E0616"/>
    <w:rsid w:val="006F70FD"/>
    <w:rsid w:val="007419F2"/>
    <w:rsid w:val="00860BE7"/>
    <w:rsid w:val="009139C1"/>
    <w:rsid w:val="00983A48"/>
    <w:rsid w:val="00995120"/>
    <w:rsid w:val="00A4795D"/>
    <w:rsid w:val="00A968CB"/>
    <w:rsid w:val="00B041B1"/>
    <w:rsid w:val="00B155BF"/>
    <w:rsid w:val="00B622EC"/>
    <w:rsid w:val="00B67D21"/>
    <w:rsid w:val="00B96061"/>
    <w:rsid w:val="00BB22F3"/>
    <w:rsid w:val="00C20E84"/>
    <w:rsid w:val="00C34D1F"/>
    <w:rsid w:val="00C521AA"/>
    <w:rsid w:val="00C70B82"/>
    <w:rsid w:val="00D12C13"/>
    <w:rsid w:val="00D74625"/>
    <w:rsid w:val="00E2723F"/>
    <w:rsid w:val="00E37D6E"/>
    <w:rsid w:val="00E47D3D"/>
    <w:rsid w:val="00E70C89"/>
    <w:rsid w:val="00E76DC0"/>
    <w:rsid w:val="00F603F9"/>
    <w:rsid w:val="00F8546B"/>
    <w:rsid w:val="00FE7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127F1"/>
  <w14:defaultImageDpi w14:val="32767"/>
  <w15:chartTrackingRefBased/>
  <w15:docId w15:val="{897CBE7D-FAA6-DF45-AC8D-8F4C9C8B9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7CB"/>
    <w:pPr>
      <w:spacing w:line="276" w:lineRule="auto"/>
    </w:pPr>
    <w:rPr>
      <w:rFonts w:ascii="Arial" w:eastAsia="Arial" w:hAnsi="Arial" w:cs="Arial"/>
      <w:sz w:val="22"/>
      <w:szCs w:val="22"/>
      <w:lang w:val="e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uiPriority w:val="99"/>
    <w:semiHidden/>
    <w:unhideWhenUsed/>
    <w:rsid w:val="000E67CB"/>
    <w:rPr>
      <w:sz w:val="16"/>
      <w:szCs w:val="16"/>
    </w:rPr>
  </w:style>
  <w:style w:type="paragraph" w:styleId="Commentaire">
    <w:name w:val="annotation text"/>
    <w:basedOn w:val="Normal"/>
    <w:link w:val="CommentaireCar"/>
    <w:uiPriority w:val="99"/>
    <w:semiHidden/>
    <w:unhideWhenUsed/>
    <w:rsid w:val="000E67CB"/>
    <w:pPr>
      <w:spacing w:line="240" w:lineRule="auto"/>
    </w:pPr>
    <w:rPr>
      <w:sz w:val="20"/>
      <w:szCs w:val="20"/>
    </w:rPr>
  </w:style>
  <w:style w:type="character" w:customStyle="1" w:styleId="CommentaireCar">
    <w:name w:val="Commentaire Car"/>
    <w:basedOn w:val="Policepardfaut"/>
    <w:link w:val="Commentaire"/>
    <w:uiPriority w:val="99"/>
    <w:semiHidden/>
    <w:rsid w:val="000E67CB"/>
    <w:rPr>
      <w:rFonts w:ascii="Arial" w:eastAsia="Arial" w:hAnsi="Arial" w:cs="Arial"/>
      <w:sz w:val="20"/>
      <w:szCs w:val="20"/>
      <w:lang w:val="en"/>
    </w:rPr>
  </w:style>
  <w:style w:type="paragraph" w:styleId="Textedebulles">
    <w:name w:val="Balloon Text"/>
    <w:basedOn w:val="Normal"/>
    <w:link w:val="TextedebullesCar"/>
    <w:uiPriority w:val="99"/>
    <w:semiHidden/>
    <w:unhideWhenUsed/>
    <w:rsid w:val="000E67CB"/>
    <w:pPr>
      <w:spacing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0E67CB"/>
    <w:rPr>
      <w:rFonts w:ascii="Times New Roman" w:eastAsia="Arial" w:hAnsi="Times New Roman" w:cs="Times New Roman"/>
      <w:sz w:val="18"/>
      <w:szCs w:val="18"/>
      <w:lang w:val="en"/>
    </w:rPr>
  </w:style>
  <w:style w:type="paragraph" w:styleId="En-tte">
    <w:name w:val="header"/>
    <w:basedOn w:val="Normal"/>
    <w:link w:val="En-tteCar"/>
    <w:uiPriority w:val="99"/>
    <w:unhideWhenUsed/>
    <w:rsid w:val="004B6129"/>
    <w:pPr>
      <w:tabs>
        <w:tab w:val="center" w:pos="4680"/>
        <w:tab w:val="right" w:pos="9360"/>
      </w:tabs>
      <w:spacing w:line="240" w:lineRule="auto"/>
    </w:pPr>
  </w:style>
  <w:style w:type="character" w:customStyle="1" w:styleId="En-tteCar">
    <w:name w:val="En-tête Car"/>
    <w:basedOn w:val="Policepardfaut"/>
    <w:link w:val="En-tte"/>
    <w:uiPriority w:val="99"/>
    <w:rsid w:val="004B6129"/>
    <w:rPr>
      <w:rFonts w:ascii="Arial" w:eastAsia="Arial" w:hAnsi="Arial" w:cs="Arial"/>
      <w:sz w:val="22"/>
      <w:szCs w:val="22"/>
      <w:lang w:val="en"/>
    </w:rPr>
  </w:style>
  <w:style w:type="paragraph" w:styleId="Pieddepage">
    <w:name w:val="footer"/>
    <w:basedOn w:val="Normal"/>
    <w:link w:val="PieddepageCar"/>
    <w:uiPriority w:val="99"/>
    <w:unhideWhenUsed/>
    <w:rsid w:val="004B6129"/>
    <w:pPr>
      <w:tabs>
        <w:tab w:val="center" w:pos="4680"/>
        <w:tab w:val="right" w:pos="9360"/>
      </w:tabs>
      <w:spacing w:line="240" w:lineRule="auto"/>
    </w:pPr>
  </w:style>
  <w:style w:type="character" w:customStyle="1" w:styleId="PieddepageCar">
    <w:name w:val="Pied de page Car"/>
    <w:basedOn w:val="Policepardfaut"/>
    <w:link w:val="Pieddepage"/>
    <w:uiPriority w:val="99"/>
    <w:rsid w:val="004B6129"/>
    <w:rPr>
      <w:rFonts w:ascii="Arial" w:eastAsia="Arial" w:hAnsi="Arial" w:cs="Arial"/>
      <w:sz w:val="22"/>
      <w:szCs w:val="22"/>
      <w:lang w:val="en"/>
    </w:rPr>
  </w:style>
  <w:style w:type="paragraph" w:styleId="Objetducommentaire">
    <w:name w:val="annotation subject"/>
    <w:basedOn w:val="Commentaire"/>
    <w:next w:val="Commentaire"/>
    <w:link w:val="ObjetducommentaireCar"/>
    <w:uiPriority w:val="99"/>
    <w:semiHidden/>
    <w:unhideWhenUsed/>
    <w:rsid w:val="00E47D3D"/>
    <w:rPr>
      <w:b/>
      <w:bCs/>
    </w:rPr>
  </w:style>
  <w:style w:type="character" w:customStyle="1" w:styleId="ObjetducommentaireCar">
    <w:name w:val="Objet du commentaire Car"/>
    <w:basedOn w:val="CommentaireCar"/>
    <w:link w:val="Objetducommentaire"/>
    <w:uiPriority w:val="99"/>
    <w:semiHidden/>
    <w:rsid w:val="00E47D3D"/>
    <w:rPr>
      <w:rFonts w:ascii="Arial" w:eastAsia="Arial" w:hAnsi="Arial" w:cs="Arial"/>
      <w:b/>
      <w:bCs/>
      <w:sz w:val="20"/>
      <w:szCs w:val="20"/>
      <w:lang w:val="en"/>
    </w:rPr>
  </w:style>
  <w:style w:type="character" w:styleId="lev">
    <w:name w:val="Strong"/>
    <w:basedOn w:val="Policepardfaut"/>
    <w:uiPriority w:val="22"/>
    <w:qFormat/>
    <w:rsid w:val="006F70FD"/>
    <w:rPr>
      <w:b/>
      <w:bCs/>
    </w:rPr>
  </w:style>
  <w:style w:type="paragraph" w:styleId="NormalWeb">
    <w:name w:val="Normal (Web)"/>
    <w:basedOn w:val="Normal"/>
    <w:uiPriority w:val="99"/>
    <w:semiHidden/>
    <w:unhideWhenUsed/>
    <w:rsid w:val="00B67D2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tedebasdepage">
    <w:name w:val="footnote text"/>
    <w:basedOn w:val="Normal"/>
    <w:link w:val="NotedebasdepageCar"/>
    <w:uiPriority w:val="99"/>
    <w:semiHidden/>
    <w:unhideWhenUsed/>
    <w:rsid w:val="003C6162"/>
    <w:pPr>
      <w:spacing w:line="240" w:lineRule="auto"/>
    </w:pPr>
    <w:rPr>
      <w:sz w:val="20"/>
      <w:szCs w:val="20"/>
    </w:rPr>
  </w:style>
  <w:style w:type="character" w:customStyle="1" w:styleId="NotedebasdepageCar">
    <w:name w:val="Note de bas de page Car"/>
    <w:basedOn w:val="Policepardfaut"/>
    <w:link w:val="Notedebasdepage"/>
    <w:uiPriority w:val="99"/>
    <w:semiHidden/>
    <w:rsid w:val="003C6162"/>
    <w:rPr>
      <w:rFonts w:ascii="Arial" w:eastAsia="Arial" w:hAnsi="Arial" w:cs="Arial"/>
      <w:sz w:val="20"/>
      <w:szCs w:val="20"/>
      <w:lang w:val="en"/>
    </w:rPr>
  </w:style>
  <w:style w:type="character" w:styleId="Appelnotedebasdep">
    <w:name w:val="footnote reference"/>
    <w:basedOn w:val="Policepardfaut"/>
    <w:uiPriority w:val="99"/>
    <w:semiHidden/>
    <w:unhideWhenUsed/>
    <w:rsid w:val="003C616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978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archive.org/details/reportoneconomic00nati/page/n3" TargetMode="External"/><Relationship Id="rId1" Type="http://schemas.openxmlformats.org/officeDocument/2006/relationships/hyperlink" Target="https://archive.org/stream/humanfactorsinco00vancri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9EC225-724F-AC4A-9108-99174BA6F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17</Pages>
  <Words>6235</Words>
  <Characters>34294</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Tilton, Lauren</dc:creator>
  <cp:keywords/>
  <dc:description/>
  <cp:lastModifiedBy>Arnold, Taylor</cp:lastModifiedBy>
  <cp:revision>5</cp:revision>
  <dcterms:created xsi:type="dcterms:W3CDTF">2021-03-04T23:40:00Z</dcterms:created>
  <dcterms:modified xsi:type="dcterms:W3CDTF">2021-03-14T22:36:00Z</dcterms:modified>
</cp:coreProperties>
</file>