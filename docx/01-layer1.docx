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5CC7123" w:rsidR="00AD40E7" w:rsidRDefault="0072740E">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Layer 1: </w:t>
      </w:r>
      <w:r w:rsidR="008673B7">
        <w:rPr>
          <w:rFonts w:ascii="Times New Roman" w:eastAsia="Times New Roman" w:hAnsi="Times New Roman" w:cs="Times New Roman"/>
          <w:sz w:val="32"/>
          <w:szCs w:val="32"/>
          <w:u w:val="single"/>
        </w:rPr>
        <w:t>A View from Chapel Hill</w:t>
      </w:r>
    </w:p>
    <w:p w14:paraId="00000002" w14:textId="77777777" w:rsidR="00AD40E7" w:rsidRDefault="00AD40E7">
      <w:pPr>
        <w:jc w:val="both"/>
        <w:rPr>
          <w:rFonts w:ascii="Times New Roman" w:eastAsia="Times New Roman" w:hAnsi="Times New Roman" w:cs="Times New Roman"/>
          <w:sz w:val="24"/>
          <w:szCs w:val="24"/>
        </w:rPr>
      </w:pPr>
    </w:p>
    <w:p w14:paraId="00000003" w14:textId="46575A6E" w:rsidR="00AD40E7" w:rsidRDefault="0058735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w:t>
      </w:r>
      <w:r w:rsidR="00B026AB">
        <w:rPr>
          <w:rFonts w:ascii="Times New Roman" w:eastAsia="Times New Roman" w:hAnsi="Times New Roman" w:cs="Times New Roman"/>
          <w:sz w:val="24"/>
          <w:szCs w:val="24"/>
        </w:rPr>
        <w:t>t</w:t>
      </w:r>
      <w:r w:rsidR="0072740E">
        <w:rPr>
          <w:rFonts w:ascii="Times New Roman" w:eastAsia="Times New Roman" w:hAnsi="Times New Roman" w:cs="Times New Roman"/>
          <w:sz w:val="24"/>
          <w:szCs w:val="24"/>
        </w:rPr>
        <w:t>he 1920s and 1930s</w:t>
      </w:r>
      <w:r w:rsidR="00F60C6C">
        <w:rPr>
          <w:rFonts w:ascii="Times New Roman" w:eastAsia="Times New Roman" w:hAnsi="Times New Roman" w:cs="Times New Roman"/>
          <w:sz w:val="24"/>
          <w:szCs w:val="24"/>
        </w:rPr>
        <w:t xml:space="preserve">, </w:t>
      </w:r>
      <w:r w:rsidR="0072740E">
        <w:rPr>
          <w:rFonts w:ascii="Times New Roman" w:eastAsia="Times New Roman" w:hAnsi="Times New Roman" w:cs="Times New Roman"/>
          <w:sz w:val="24"/>
          <w:szCs w:val="24"/>
        </w:rPr>
        <w:t xml:space="preserve">the University of North Carolina at Chapel Hill </w:t>
      </w:r>
      <w:r w:rsidR="00545979">
        <w:rPr>
          <w:rFonts w:ascii="Times New Roman" w:eastAsia="Times New Roman" w:hAnsi="Times New Roman" w:cs="Times New Roman"/>
          <w:sz w:val="24"/>
          <w:szCs w:val="24"/>
        </w:rPr>
        <w:t>became</w:t>
      </w:r>
      <w:r w:rsidR="00545979">
        <w:rPr>
          <w:rFonts w:ascii="Times New Roman" w:eastAsia="Times New Roman" w:hAnsi="Times New Roman" w:cs="Times New Roman"/>
          <w:sz w:val="24"/>
          <w:szCs w:val="24"/>
          <w:highlight w:val="white"/>
        </w:rPr>
        <w:t xml:space="preserve"> </w:t>
      </w:r>
      <w:r w:rsidR="0072740E">
        <w:rPr>
          <w:rFonts w:ascii="Times New Roman" w:eastAsia="Times New Roman" w:hAnsi="Times New Roman" w:cs="Times New Roman"/>
          <w:sz w:val="24"/>
          <w:szCs w:val="24"/>
        </w:rPr>
        <w:t xml:space="preserve">an epicenter of debates about how to create sociological knowledge </w:t>
      </w:r>
      <w:r w:rsidR="007F7601">
        <w:rPr>
          <w:rFonts w:ascii="Times New Roman" w:eastAsia="Times New Roman" w:hAnsi="Times New Roman" w:cs="Times New Roman"/>
          <w:sz w:val="24"/>
          <w:szCs w:val="24"/>
        </w:rPr>
        <w:t>by</w:t>
      </w:r>
      <w:r w:rsidR="0072740E">
        <w:rPr>
          <w:rFonts w:ascii="Times New Roman" w:eastAsia="Times New Roman" w:hAnsi="Times New Roman" w:cs="Times New Roman"/>
          <w:sz w:val="24"/>
          <w:szCs w:val="24"/>
        </w:rPr>
        <w:t xml:space="preserve"> identify</w:t>
      </w:r>
      <w:r w:rsidR="007F7601">
        <w:rPr>
          <w:rFonts w:ascii="Times New Roman" w:eastAsia="Times New Roman" w:hAnsi="Times New Roman" w:cs="Times New Roman"/>
          <w:sz w:val="24"/>
          <w:szCs w:val="24"/>
        </w:rPr>
        <w:t>ing</w:t>
      </w:r>
      <w:r w:rsidR="0072740E">
        <w:rPr>
          <w:rFonts w:ascii="Times New Roman" w:eastAsia="Times New Roman" w:hAnsi="Times New Roman" w:cs="Times New Roman"/>
          <w:sz w:val="24"/>
          <w:szCs w:val="24"/>
        </w:rPr>
        <w:t xml:space="preserve"> and address</w:t>
      </w:r>
      <w:r w:rsidR="007F7601">
        <w:rPr>
          <w:rFonts w:ascii="Times New Roman" w:eastAsia="Times New Roman" w:hAnsi="Times New Roman" w:cs="Times New Roman"/>
          <w:sz w:val="24"/>
          <w:szCs w:val="24"/>
        </w:rPr>
        <w:t>ing</w:t>
      </w:r>
      <w:r w:rsidR="0072740E">
        <w:rPr>
          <w:rFonts w:ascii="Times New Roman" w:eastAsia="Times New Roman" w:hAnsi="Times New Roman" w:cs="Times New Roman"/>
          <w:sz w:val="24"/>
          <w:szCs w:val="24"/>
        </w:rPr>
        <w:t xml:space="preserve"> the problems of the South.</w:t>
      </w:r>
      <w:r w:rsidR="0072740E">
        <w:rPr>
          <w:rFonts w:ascii="Times New Roman" w:eastAsia="Times New Roman" w:hAnsi="Times New Roman" w:cs="Times New Roman"/>
          <w:sz w:val="24"/>
          <w:szCs w:val="24"/>
          <w:vertAlign w:val="superscript"/>
        </w:rPr>
        <w:footnoteReference w:id="1"/>
      </w:r>
      <w:r w:rsidR="0072740E">
        <w:rPr>
          <w:rFonts w:ascii="Times New Roman" w:eastAsia="Times New Roman" w:hAnsi="Times New Roman" w:cs="Times New Roman"/>
          <w:sz w:val="24"/>
          <w:szCs w:val="24"/>
        </w:rPr>
        <w:t xml:space="preserve"> </w:t>
      </w:r>
      <w:r w:rsidR="00FA6105">
        <w:rPr>
          <w:rFonts w:ascii="Times New Roman" w:eastAsia="Times New Roman" w:hAnsi="Times New Roman" w:cs="Times New Roman"/>
          <w:sz w:val="24"/>
          <w:szCs w:val="24"/>
        </w:rPr>
        <w:t>As the institution of higher education aspired to become a national research university and an intellectual leader in the region,</w:t>
      </w:r>
      <w:r w:rsidR="004342C4">
        <w:rPr>
          <w:rFonts w:ascii="Times New Roman" w:eastAsia="Times New Roman" w:hAnsi="Times New Roman" w:cs="Times New Roman"/>
          <w:sz w:val="24"/>
          <w:szCs w:val="24"/>
        </w:rPr>
        <w:t xml:space="preserve"> </w:t>
      </w:r>
      <w:r w:rsidR="00FA6105">
        <w:rPr>
          <w:rFonts w:ascii="Times New Roman" w:eastAsia="Times New Roman" w:hAnsi="Times New Roman" w:cs="Times New Roman"/>
          <w:sz w:val="24"/>
          <w:szCs w:val="24"/>
        </w:rPr>
        <w:t>t</w:t>
      </w:r>
      <w:r w:rsidR="0072740E">
        <w:rPr>
          <w:rFonts w:ascii="Times New Roman" w:eastAsia="Times New Roman" w:hAnsi="Times New Roman" w:cs="Times New Roman"/>
          <w:sz w:val="24"/>
          <w:szCs w:val="24"/>
        </w:rPr>
        <w:t xml:space="preserve">he </w:t>
      </w:r>
      <w:r w:rsidR="00B80E4E">
        <w:rPr>
          <w:rFonts w:ascii="Times New Roman" w:eastAsia="Times New Roman" w:hAnsi="Times New Roman" w:cs="Times New Roman"/>
          <w:sz w:val="24"/>
          <w:szCs w:val="24"/>
        </w:rPr>
        <w:t xml:space="preserve">opportunity </w:t>
      </w:r>
      <w:r w:rsidR="0072740E">
        <w:rPr>
          <w:rFonts w:ascii="Times New Roman" w:eastAsia="Times New Roman" w:hAnsi="Times New Roman" w:cs="Times New Roman"/>
          <w:sz w:val="24"/>
          <w:szCs w:val="24"/>
        </w:rPr>
        <w:t>to address the region’s cultural, economic</w:t>
      </w:r>
      <w:r w:rsidR="004342C4">
        <w:rPr>
          <w:rFonts w:ascii="Times New Roman" w:eastAsia="Times New Roman" w:hAnsi="Times New Roman" w:cs="Times New Roman"/>
          <w:sz w:val="24"/>
          <w:szCs w:val="24"/>
        </w:rPr>
        <w:t>,</w:t>
      </w:r>
      <w:r w:rsidR="0072740E">
        <w:rPr>
          <w:rFonts w:ascii="Times New Roman" w:eastAsia="Times New Roman" w:hAnsi="Times New Roman" w:cs="Times New Roman"/>
          <w:sz w:val="24"/>
          <w:szCs w:val="24"/>
        </w:rPr>
        <w:t xml:space="preserve"> and social conditions </w:t>
      </w:r>
      <w:r w:rsidR="006D04CE">
        <w:rPr>
          <w:rFonts w:ascii="Times New Roman" w:eastAsia="Times New Roman" w:hAnsi="Times New Roman" w:cs="Times New Roman"/>
          <w:sz w:val="24"/>
          <w:szCs w:val="24"/>
        </w:rPr>
        <w:t>was</w:t>
      </w:r>
      <w:r w:rsidR="0051063B">
        <w:rPr>
          <w:rFonts w:ascii="Times New Roman" w:eastAsia="Times New Roman" w:hAnsi="Times New Roman" w:cs="Times New Roman"/>
          <w:sz w:val="24"/>
          <w:szCs w:val="24"/>
        </w:rPr>
        <w:t xml:space="preserve"> led by </w:t>
      </w:r>
      <w:r w:rsidR="0072740E">
        <w:rPr>
          <w:rFonts w:ascii="Times New Roman" w:eastAsia="Times New Roman" w:hAnsi="Times New Roman" w:cs="Times New Roman"/>
          <w:sz w:val="24"/>
          <w:szCs w:val="24"/>
        </w:rPr>
        <w:t xml:space="preserve">two increasingly prestigious institutional units: University of North Carolina Press (UNC Press) and the Institute for Research in Social Sciences (IRSS). William “Bill” </w:t>
      </w:r>
      <w:r w:rsidR="0037477A">
        <w:rPr>
          <w:rFonts w:ascii="Times New Roman" w:eastAsia="Times New Roman" w:hAnsi="Times New Roman" w:cs="Times New Roman"/>
          <w:sz w:val="24"/>
          <w:szCs w:val="24"/>
        </w:rPr>
        <w:t xml:space="preserve">T. </w:t>
      </w:r>
      <w:r w:rsidR="0072740E">
        <w:rPr>
          <w:rFonts w:ascii="Times New Roman" w:eastAsia="Times New Roman" w:hAnsi="Times New Roman" w:cs="Times New Roman"/>
          <w:sz w:val="24"/>
          <w:szCs w:val="24"/>
        </w:rPr>
        <w:t xml:space="preserve">Couch, who took the reins of UNC Press in 1925 and became Director in 1932, published work that did not shy away from the </w:t>
      </w:r>
      <w:r w:rsidR="00EF0A8F">
        <w:rPr>
          <w:rFonts w:ascii="Times New Roman" w:eastAsia="Times New Roman" w:hAnsi="Times New Roman" w:cs="Times New Roman"/>
          <w:sz w:val="24"/>
          <w:szCs w:val="24"/>
        </w:rPr>
        <w:t xml:space="preserve">South’s </w:t>
      </w:r>
      <w:r w:rsidR="0072740E">
        <w:rPr>
          <w:rFonts w:ascii="Times New Roman" w:eastAsia="Times New Roman" w:hAnsi="Times New Roman" w:cs="Times New Roman"/>
          <w:sz w:val="24"/>
          <w:szCs w:val="24"/>
        </w:rPr>
        <w:t>problems</w:t>
      </w:r>
      <w:r w:rsidR="00432BFA">
        <w:rPr>
          <w:rFonts w:ascii="Times New Roman" w:eastAsia="Times New Roman" w:hAnsi="Times New Roman" w:cs="Times New Roman"/>
          <w:sz w:val="24"/>
          <w:szCs w:val="24"/>
        </w:rPr>
        <w:t>,</w:t>
      </w:r>
      <w:r w:rsidR="0072740E">
        <w:rPr>
          <w:rFonts w:ascii="Times New Roman" w:eastAsia="Times New Roman" w:hAnsi="Times New Roman" w:cs="Times New Roman"/>
          <w:sz w:val="24"/>
          <w:szCs w:val="24"/>
        </w:rPr>
        <w:t xml:space="preserve"> demonstrating that reflexive, critical scholarship could come from within the region. Regularly publishing work by acclaimed sociologist Howard </w:t>
      </w:r>
      <w:proofErr w:type="spellStart"/>
      <w:r w:rsidR="0072740E">
        <w:rPr>
          <w:rFonts w:ascii="Times New Roman" w:eastAsia="Times New Roman" w:hAnsi="Times New Roman" w:cs="Times New Roman"/>
          <w:sz w:val="24"/>
          <w:szCs w:val="24"/>
        </w:rPr>
        <w:t>Odum</w:t>
      </w:r>
      <w:proofErr w:type="spellEnd"/>
      <w:r w:rsidR="0072740E">
        <w:rPr>
          <w:rFonts w:ascii="Times New Roman" w:eastAsia="Times New Roman" w:hAnsi="Times New Roman" w:cs="Times New Roman"/>
          <w:sz w:val="24"/>
          <w:szCs w:val="24"/>
        </w:rPr>
        <w:t xml:space="preserve"> and the IRSS, </w:t>
      </w:r>
      <w:r w:rsidR="001013B9">
        <w:rPr>
          <w:rFonts w:ascii="Times New Roman" w:eastAsia="Times New Roman" w:hAnsi="Times New Roman" w:cs="Times New Roman"/>
          <w:sz w:val="24"/>
          <w:szCs w:val="24"/>
        </w:rPr>
        <w:t>Couch</w:t>
      </w:r>
      <w:r w:rsidR="0072740E">
        <w:rPr>
          <w:rFonts w:ascii="Times New Roman" w:eastAsia="Times New Roman" w:hAnsi="Times New Roman" w:cs="Times New Roman"/>
          <w:sz w:val="24"/>
          <w:szCs w:val="24"/>
        </w:rPr>
        <w:t xml:space="preserve"> began to question if academic prose driven by statistics adequately communicate</w:t>
      </w:r>
      <w:r w:rsidR="008B54BE">
        <w:rPr>
          <w:rFonts w:ascii="Times New Roman" w:eastAsia="Times New Roman" w:hAnsi="Times New Roman" w:cs="Times New Roman"/>
          <w:sz w:val="24"/>
          <w:szCs w:val="24"/>
        </w:rPr>
        <w:t>d</w:t>
      </w:r>
      <w:r w:rsidR="0072740E">
        <w:rPr>
          <w:rFonts w:ascii="Times New Roman" w:eastAsia="Times New Roman" w:hAnsi="Times New Roman" w:cs="Times New Roman"/>
          <w:sz w:val="24"/>
          <w:szCs w:val="24"/>
        </w:rPr>
        <w:t xml:space="preserve"> the challenges of the region to scholarly and popular audiences as </w:t>
      </w:r>
      <w:r w:rsidR="007A11A2">
        <w:rPr>
          <w:rFonts w:ascii="Times New Roman" w:eastAsia="Times New Roman" w:hAnsi="Times New Roman" w:cs="Times New Roman"/>
          <w:sz w:val="24"/>
          <w:szCs w:val="24"/>
        </w:rPr>
        <w:t xml:space="preserve">it </w:t>
      </w:r>
      <w:r w:rsidR="0072740E">
        <w:rPr>
          <w:rFonts w:ascii="Times New Roman" w:eastAsia="Times New Roman" w:hAnsi="Times New Roman" w:cs="Times New Roman"/>
          <w:sz w:val="24"/>
          <w:szCs w:val="24"/>
        </w:rPr>
        <w:t xml:space="preserve">often failed to accurately represent the actual lives of </w:t>
      </w:r>
      <w:r w:rsidR="00ED2EDE">
        <w:rPr>
          <w:rFonts w:ascii="Times New Roman" w:eastAsia="Times New Roman" w:hAnsi="Times New Roman" w:cs="Times New Roman"/>
          <w:sz w:val="24"/>
          <w:szCs w:val="24"/>
        </w:rPr>
        <w:t xml:space="preserve">the </w:t>
      </w:r>
      <w:r w:rsidR="00E34F27">
        <w:rPr>
          <w:rFonts w:ascii="Times New Roman" w:eastAsia="Times New Roman" w:hAnsi="Times New Roman" w:cs="Times New Roman"/>
          <w:sz w:val="24"/>
          <w:szCs w:val="24"/>
        </w:rPr>
        <w:t>people</w:t>
      </w:r>
      <w:r w:rsidR="00345348">
        <w:rPr>
          <w:rFonts w:ascii="Times New Roman" w:eastAsia="Times New Roman" w:hAnsi="Times New Roman" w:cs="Times New Roman"/>
          <w:sz w:val="24"/>
          <w:szCs w:val="24"/>
        </w:rPr>
        <w:t xml:space="preserve"> being documented.</w:t>
      </w:r>
      <w:r w:rsidR="00ED2EDE">
        <w:rPr>
          <w:rFonts w:ascii="Times New Roman" w:eastAsia="Times New Roman" w:hAnsi="Times New Roman" w:cs="Times New Roman"/>
          <w:sz w:val="24"/>
          <w:szCs w:val="24"/>
        </w:rPr>
        <w:t xml:space="preserve"> </w:t>
      </w:r>
      <w:r w:rsidR="000219C2">
        <w:rPr>
          <w:rFonts w:ascii="Times New Roman" w:eastAsia="Times New Roman" w:hAnsi="Times New Roman" w:cs="Times New Roman"/>
          <w:sz w:val="24"/>
          <w:szCs w:val="24"/>
        </w:rPr>
        <w:t xml:space="preserve"> </w:t>
      </w:r>
      <w:r w:rsidR="008357B4">
        <w:rPr>
          <w:rFonts w:ascii="Times New Roman" w:eastAsia="Times New Roman" w:hAnsi="Times New Roman" w:cs="Times New Roman"/>
          <w:sz w:val="24"/>
          <w:szCs w:val="24"/>
        </w:rPr>
        <w:t xml:space="preserve"> </w:t>
      </w:r>
      <w:r w:rsidR="0072740E">
        <w:rPr>
          <w:rFonts w:ascii="Times New Roman" w:eastAsia="Times New Roman" w:hAnsi="Times New Roman" w:cs="Times New Roman"/>
          <w:sz w:val="24"/>
          <w:szCs w:val="24"/>
        </w:rPr>
        <w:t xml:space="preserve"> </w:t>
      </w:r>
    </w:p>
    <w:p w14:paraId="00000004" w14:textId="77777777" w:rsidR="00AD40E7" w:rsidRDefault="00AD40E7">
      <w:pPr>
        <w:jc w:val="both"/>
        <w:rPr>
          <w:rFonts w:ascii="Times New Roman" w:eastAsia="Times New Roman" w:hAnsi="Times New Roman" w:cs="Times New Roman"/>
          <w:sz w:val="24"/>
          <w:szCs w:val="24"/>
        </w:rPr>
      </w:pPr>
    </w:p>
    <w:p w14:paraId="00000005" w14:textId="113ECA0F"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stakes of the debate heightened with the Great Depression, which placed the American South under a microscope. The region’s economic precarity combined with a culture of segregation further cemented the region’s reputation as anti-modern, backward, and impervious to progress; questions about the region’s fitness for full inclusion and citizenship abounded.</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How to assess and represent the challenges of the region became a central debate.</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Two warring schools of </w:t>
      </w:r>
      <w:r>
        <w:rPr>
          <w:rFonts w:ascii="Times New Roman" w:eastAsia="Times New Roman" w:hAnsi="Times New Roman" w:cs="Times New Roman"/>
          <w:sz w:val="24"/>
          <w:szCs w:val="24"/>
        </w:rPr>
        <w:lastRenderedPageBreak/>
        <w:t>intellectual thought framed the academic and literary representations of the South.</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The Agrarians, based at Vanderbilt University, romanticized a return to </w:t>
      </w:r>
      <w:r w:rsidR="00ED6601">
        <w:rPr>
          <w:rFonts w:ascii="Times New Roman" w:eastAsia="Times New Roman" w:hAnsi="Times New Roman" w:cs="Times New Roman"/>
          <w:sz w:val="24"/>
          <w:szCs w:val="24"/>
        </w:rPr>
        <w:t>White</w:t>
      </w:r>
      <w:r w:rsidR="006914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rural, folk culture arguing sociological scholarship was the handmaiden of Northern intellectuals bent on the erosion of Southern traditional values. Howard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and his UNC-Chapel Hill colleagues, on the other hand, advocated for systematic, scientific studies of the region through fieldwork conducted by experts so that solutions to social problems could be identified. The evidence constructed a region that was distinct due to its regional culture but also a part of modernity and therefore the nation, earning them a reputation as advocates for “the New South</w:t>
      </w:r>
      <w:r w:rsidR="00ED18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86E83">
        <w:rPr>
          <w:rFonts w:ascii="Times New Roman" w:eastAsia="Times New Roman" w:hAnsi="Times New Roman" w:cs="Times New Roman"/>
          <w:sz w:val="24"/>
          <w:szCs w:val="24"/>
        </w:rPr>
        <w:t xml:space="preserve"> </w:t>
      </w:r>
    </w:p>
    <w:p w14:paraId="62C75942" w14:textId="77777777" w:rsidR="00286E83" w:rsidRDefault="00286E83" w:rsidP="00286E83">
      <w:pPr>
        <w:jc w:val="both"/>
        <w:rPr>
          <w:rFonts w:ascii="Times New Roman" w:eastAsia="Times New Roman" w:hAnsi="Times New Roman" w:cs="Times New Roman"/>
          <w:sz w:val="24"/>
          <w:szCs w:val="24"/>
        </w:rPr>
      </w:pPr>
    </w:p>
    <w:p w14:paraId="14B81CC9" w14:textId="3FA90A92" w:rsidR="00286E83" w:rsidRDefault="00286E83" w:rsidP="00286E8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Couch and UNC Press offered another angle on the debate. Attuned to the literary marketplace, Couch understood that readers –</w:t>
      </w:r>
      <w:r w:rsidR="001E02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who were primarily White, urban, affluent and held significant social and political power in US </w:t>
      </w:r>
      <w:proofErr w:type="gramStart"/>
      <w:r>
        <w:rPr>
          <w:rFonts w:ascii="Times New Roman" w:eastAsia="Times New Roman" w:hAnsi="Times New Roman" w:cs="Times New Roman"/>
          <w:sz w:val="24"/>
          <w:szCs w:val="24"/>
        </w:rPr>
        <w:t>society  -</w:t>
      </w:r>
      <w:proofErr w:type="gramEnd"/>
      <w:r>
        <w:rPr>
          <w:rFonts w:ascii="Times New Roman" w:eastAsia="Times New Roman" w:hAnsi="Times New Roman" w:cs="Times New Roman"/>
          <w:sz w:val="24"/>
          <w:szCs w:val="24"/>
        </w:rPr>
        <w:t xml:space="preserve"> were eager to learn about the region. UNC Press, he argued, should be at the center of releasing cutting edge scholarship about the South, for the press and its authors were best positioned to produce academically rigorous intellectual work. They should be not be “inoffensive” books or hyperbolic literature but ask difficult and challenging questions, he contended.</w:t>
      </w:r>
      <w:r w:rsidR="00ED1281">
        <w:rPr>
          <w:rStyle w:val="FootnoteReference"/>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 xml:space="preserve"> Rather, they should be books that offered a lens into the region, often</w:t>
      </w:r>
      <w:r w:rsidR="009154A2">
        <w:rPr>
          <w:rFonts w:ascii="Times New Roman" w:eastAsia="Times New Roman" w:hAnsi="Times New Roman" w:cs="Times New Roman"/>
          <w:sz w:val="24"/>
          <w:szCs w:val="24"/>
        </w:rPr>
        <w:t xml:space="preserve"> aided by</w:t>
      </w:r>
      <w:r>
        <w:rPr>
          <w:rFonts w:ascii="Times New Roman" w:eastAsia="Times New Roman" w:hAnsi="Times New Roman" w:cs="Times New Roman"/>
          <w:sz w:val="24"/>
          <w:szCs w:val="24"/>
        </w:rPr>
        <w:t xml:space="preserve"> a sociological bent. </w:t>
      </w:r>
    </w:p>
    <w:p w14:paraId="7634FC65" w14:textId="77777777" w:rsidR="00286E83" w:rsidRDefault="00286E83" w:rsidP="00286E83">
      <w:pPr>
        <w:jc w:val="both"/>
        <w:rPr>
          <w:rFonts w:ascii="Times New Roman" w:eastAsia="Times New Roman" w:hAnsi="Times New Roman" w:cs="Times New Roman"/>
          <w:sz w:val="24"/>
          <w:szCs w:val="24"/>
        </w:rPr>
      </w:pPr>
    </w:p>
    <w:p w14:paraId="232086DB" w14:textId="7452B486" w:rsidR="00E163F0" w:rsidRDefault="006E3618" w:rsidP="00286E8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Couch appreciated</w:t>
      </w:r>
      <w:r w:rsidR="00286E83">
        <w:rPr>
          <w:rFonts w:ascii="Times New Roman" w:eastAsia="Times New Roman" w:hAnsi="Times New Roman" w:cs="Times New Roman"/>
          <w:sz w:val="24"/>
          <w:szCs w:val="24"/>
        </w:rPr>
        <w:t xml:space="preserve"> scholarship that offered sociological knowledge</w:t>
      </w:r>
      <w:r w:rsidR="009154A2">
        <w:rPr>
          <w:rFonts w:ascii="Times New Roman" w:eastAsia="Times New Roman" w:hAnsi="Times New Roman" w:cs="Times New Roman"/>
          <w:sz w:val="24"/>
          <w:szCs w:val="24"/>
        </w:rPr>
        <w:t>, especially those concerning the Southern region</w:t>
      </w:r>
      <w:r w:rsidR="00286E83">
        <w:rPr>
          <w:rFonts w:ascii="Times New Roman" w:eastAsia="Times New Roman" w:hAnsi="Times New Roman" w:cs="Times New Roman"/>
          <w:sz w:val="24"/>
          <w:szCs w:val="24"/>
        </w:rPr>
        <w:t xml:space="preserve"> written for a broader public</w:t>
      </w:r>
      <w:r>
        <w:rPr>
          <w:rFonts w:ascii="Times New Roman" w:eastAsia="Times New Roman" w:hAnsi="Times New Roman" w:cs="Times New Roman"/>
          <w:sz w:val="24"/>
          <w:szCs w:val="24"/>
        </w:rPr>
        <w:t xml:space="preserve">, he questioned the field’s </w:t>
      </w:r>
      <w:proofErr w:type="spellStart"/>
      <w:r>
        <w:rPr>
          <w:rFonts w:ascii="Times New Roman" w:eastAsia="Times New Roman" w:hAnsi="Times New Roman" w:cs="Times New Roman"/>
          <w:sz w:val="24"/>
          <w:szCs w:val="24"/>
        </w:rPr>
        <w:t>quantitivate</w:t>
      </w:r>
      <w:proofErr w:type="spellEnd"/>
      <w:r>
        <w:rPr>
          <w:rFonts w:ascii="Times New Roman" w:eastAsia="Times New Roman" w:hAnsi="Times New Roman" w:cs="Times New Roman"/>
          <w:sz w:val="24"/>
          <w:szCs w:val="24"/>
        </w:rPr>
        <w:t xml:space="preserve"> turn</w:t>
      </w:r>
      <w:r w:rsidR="00286E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early 20</w:t>
      </w:r>
      <w:r w:rsidRPr="009154A2">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He did not believe that </w:t>
      </w:r>
      <w:r w:rsidR="00286E83">
        <w:rPr>
          <w:rFonts w:ascii="Times New Roman" w:eastAsia="Times New Roman" w:hAnsi="Times New Roman" w:cs="Times New Roman"/>
          <w:sz w:val="24"/>
          <w:szCs w:val="24"/>
        </w:rPr>
        <w:t>faceless, generalized statistics in dense academic prose effectively communicated the conditions in the region.  An ardent believer that the South had much to offer the nation, which would only improve if the region addressed their serious issues, he set out on a mission to find more ways to document and understand the region. The New Deal would open up an exciting opportunity</w:t>
      </w:r>
      <w:r w:rsidR="00E163F0">
        <w:rPr>
          <w:rFonts w:ascii="Times New Roman" w:eastAsia="Times New Roman" w:hAnsi="Times New Roman" w:cs="Times New Roman"/>
          <w:sz w:val="24"/>
          <w:szCs w:val="24"/>
        </w:rPr>
        <w:t xml:space="preserve"> to put his ideas into action.</w:t>
      </w:r>
      <w:r w:rsidR="00286E83">
        <w:rPr>
          <w:rFonts w:ascii="Times New Roman" w:eastAsia="Times New Roman" w:hAnsi="Times New Roman" w:cs="Times New Roman"/>
          <w:sz w:val="24"/>
          <w:szCs w:val="24"/>
        </w:rPr>
        <w:t xml:space="preserve"> </w:t>
      </w:r>
      <w:r w:rsidR="00E163F0">
        <w:rPr>
          <w:rFonts w:ascii="Times New Roman" w:eastAsia="Times New Roman" w:hAnsi="Times New Roman" w:cs="Times New Roman"/>
          <w:sz w:val="24"/>
          <w:szCs w:val="24"/>
        </w:rPr>
        <w:t xml:space="preserve">This layer explores the larger historical context and academic debates in Chapel Hill that </w:t>
      </w:r>
      <w:r w:rsidR="00C94CB9">
        <w:rPr>
          <w:rFonts w:ascii="Times New Roman" w:eastAsia="Times New Roman" w:hAnsi="Times New Roman" w:cs="Times New Roman"/>
          <w:sz w:val="24"/>
          <w:szCs w:val="24"/>
        </w:rPr>
        <w:t xml:space="preserve">led to </w:t>
      </w:r>
      <w:r w:rsidR="00E163F0">
        <w:rPr>
          <w:rFonts w:ascii="Times New Roman" w:eastAsia="Times New Roman" w:hAnsi="Times New Roman" w:cs="Times New Roman"/>
          <w:sz w:val="24"/>
          <w:szCs w:val="24"/>
        </w:rPr>
        <w:t>Couch</w:t>
      </w:r>
      <w:r w:rsidR="00C94CB9">
        <w:rPr>
          <w:rFonts w:ascii="Times New Roman" w:eastAsia="Times New Roman" w:hAnsi="Times New Roman" w:cs="Times New Roman"/>
          <w:sz w:val="24"/>
          <w:szCs w:val="24"/>
        </w:rPr>
        <w:t xml:space="preserve">’s idea of the Southern Life History Project. </w:t>
      </w:r>
    </w:p>
    <w:p w14:paraId="7C5F6C6B" w14:textId="4DD685EA" w:rsidR="00C94CB9" w:rsidRDefault="00C94CB9" w:rsidP="00286E83">
      <w:pPr>
        <w:jc w:val="both"/>
        <w:rPr>
          <w:rFonts w:ascii="Times New Roman" w:eastAsia="Times New Roman" w:hAnsi="Times New Roman" w:cs="Times New Roman"/>
          <w:sz w:val="24"/>
          <w:szCs w:val="24"/>
        </w:rPr>
      </w:pPr>
    </w:p>
    <w:p w14:paraId="00000008" w14:textId="77777777" w:rsidR="00AD40E7" w:rsidRDefault="00AD40E7">
      <w:pPr>
        <w:jc w:val="both"/>
        <w:rPr>
          <w:rFonts w:ascii="Times New Roman" w:eastAsia="Times New Roman" w:hAnsi="Times New Roman" w:cs="Times New Roman"/>
          <w:sz w:val="24"/>
          <w:szCs w:val="24"/>
        </w:rPr>
      </w:pPr>
    </w:p>
    <w:p w14:paraId="00000009" w14:textId="77777777" w:rsidR="00AD40E7" w:rsidRDefault="0072740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Welcome to Chapel Hill</w:t>
      </w:r>
    </w:p>
    <w:p w14:paraId="0000000A" w14:textId="77777777" w:rsidR="00AD40E7" w:rsidRDefault="00AD40E7">
      <w:pPr>
        <w:jc w:val="both"/>
        <w:rPr>
          <w:rFonts w:ascii="Times New Roman" w:eastAsia="Times New Roman" w:hAnsi="Times New Roman" w:cs="Times New Roman"/>
          <w:sz w:val="24"/>
          <w:szCs w:val="24"/>
        </w:rPr>
      </w:pPr>
    </w:p>
    <w:p w14:paraId="0000000B" w14:textId="29B990CE"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Paving Franklin Street was just one sign of a town on the rise in the 1920s.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Chapel Hill was growing as the state’s flagship University expanded and approved over a million dollars in construction projects.</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Half a million was designated for Graham Memorial Hall, a student union intended to serve as the center of student life. Named after the President of UNC during World War I, the building’s name and prominence signaled the university’s aspirations. Edward Kidder Graham had sought to transform UNC into a research university that, as he stated, “would emphasize the fact that research and classical culture rightly interpreted are as deeply and completely service as any vocational service</w:t>
      </w:r>
      <w:r w:rsidR="0006250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His emphasis on the pursuit of study and research in the liberal arts was shaped by contemporary debates about the goals of the modern university. UNC, he argued, should become a preeminent research university committed to molding students with a concern for the public good.</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To realize these goals meant building the necessary infrastructure, and UNC had plans to expand southward from Franklin Street rapidly.</w:t>
      </w:r>
    </w:p>
    <w:p w14:paraId="0000000C" w14:textId="77777777" w:rsidR="00AD40E7" w:rsidRDefault="00AD40E7">
      <w:pPr>
        <w:jc w:val="both"/>
        <w:rPr>
          <w:rFonts w:ascii="Times New Roman" w:eastAsia="Times New Roman" w:hAnsi="Times New Roman" w:cs="Times New Roman"/>
          <w:sz w:val="24"/>
          <w:szCs w:val="24"/>
        </w:rPr>
      </w:pPr>
    </w:p>
    <w:p w14:paraId="0000000D" w14:textId="362E841D"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freshly paved street on which a generation new to car ownership drove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T’s was a Southern booster’s dream, the main thoroughfare offered daily reminders of the social order.</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UNC and Chapel Hill leaders’ aspirations were shaped by racialized and gendered understandings of who constituted the public. Segregation defined Southern life and Chapel Hill was no exception. While African Americans had built and maintained a great deal of the campus since its creation in 1789 and were continually employed in domestic and labor-intensive work such as cooking and cleaning, they were denied entry into the classroom. In fact, the state would go as far as to offer scholarships for young </w:t>
      </w:r>
      <w:r w:rsidR="00ED6601">
        <w:rPr>
          <w:rFonts w:ascii="Times New Roman" w:eastAsia="Times New Roman" w:hAnsi="Times New Roman" w:cs="Times New Roman"/>
          <w:sz w:val="24"/>
          <w:szCs w:val="24"/>
        </w:rPr>
        <w:t>Black</w:t>
      </w:r>
      <w:r>
        <w:rPr>
          <w:rFonts w:ascii="Times New Roman" w:eastAsia="Times New Roman" w:hAnsi="Times New Roman" w:cs="Times New Roman"/>
          <w:sz w:val="24"/>
          <w:szCs w:val="24"/>
        </w:rPr>
        <w:t xml:space="preserve"> men to attend institutions like the University of Michigan rather than desegregate</w:t>
      </w:r>
      <w:r w:rsidR="00D220FA">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11"/>
      </w:r>
      <w:r w:rsidR="00D220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Chapel Hill’s and the state’s flagship university’s aspirations and challenges were indicative of the era.</w:t>
      </w:r>
    </w:p>
    <w:p w14:paraId="0000000E" w14:textId="77777777" w:rsidR="00AD40E7" w:rsidRDefault="00AD40E7">
      <w:pPr>
        <w:jc w:val="both"/>
        <w:rPr>
          <w:rFonts w:ascii="Times New Roman" w:eastAsia="Times New Roman" w:hAnsi="Times New Roman" w:cs="Times New Roman"/>
          <w:sz w:val="24"/>
          <w:szCs w:val="24"/>
        </w:rPr>
      </w:pPr>
    </w:p>
    <w:p w14:paraId="0000000F" w14:textId="77777777" w:rsidR="00AD40E7" w:rsidRDefault="0072740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The 1920s and the Emergence of the Research University in the South</w:t>
      </w:r>
    </w:p>
    <w:p w14:paraId="00000010" w14:textId="77777777" w:rsidR="00AD40E7" w:rsidRDefault="00AD40E7">
      <w:pPr>
        <w:jc w:val="both"/>
        <w:rPr>
          <w:rFonts w:ascii="Times New Roman" w:eastAsia="Times New Roman" w:hAnsi="Times New Roman" w:cs="Times New Roman"/>
          <w:i/>
          <w:sz w:val="24"/>
          <w:szCs w:val="24"/>
        </w:rPr>
      </w:pPr>
    </w:p>
    <w:p w14:paraId="00000011" w14:textId="0DD6F832"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1920s heralded a cultural shift made possible by post-war economic prosperity, an expanding consumer culture, and increasing progressive social mores.</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The accouterments of modernity such as cinemas and radios multiplied in urban spaces as millions of Americans moved from the countryside. New South boosters were also eager to advertise the region’s embrace of certain trappings of modernity including participation in commercial markets in rural areas, small towns and cities alike; a process that was well underway during the late 1800s.</w:t>
      </w:r>
      <w:r w:rsidR="00865336">
        <w:rPr>
          <w:rStyle w:val="FootnoteReference"/>
          <w:rFonts w:ascii="Times New Roman" w:eastAsia="Times New Roman" w:hAnsi="Times New Roman" w:cs="Times New Roman"/>
          <w:sz w:val="24"/>
          <w:szCs w:val="24"/>
        </w:rPr>
        <w:footnoteReference w:id="13"/>
      </w:r>
      <w:r>
        <w:rPr>
          <w:rFonts w:ascii="Times New Roman" w:eastAsia="Times New Roman" w:hAnsi="Times New Roman" w:cs="Times New Roman"/>
          <w:sz w:val="24"/>
          <w:szCs w:val="24"/>
        </w:rPr>
        <w:t xml:space="preserve"> Trains connected small towns across the South to a national and global economy while th</w:t>
      </w:r>
      <w:r w:rsidR="00F40472">
        <w:rPr>
          <w:rFonts w:ascii="Times New Roman" w:eastAsia="Times New Roman" w:hAnsi="Times New Roman" w:cs="Times New Roman"/>
          <w:sz w:val="24"/>
          <w:szCs w:val="24"/>
        </w:rPr>
        <w:t xml:space="preserve">e introduction of cars changed </w:t>
      </w:r>
      <w:r w:rsidR="00ED6601">
        <w:rPr>
          <w:rFonts w:ascii="Times New Roman" w:eastAsia="Times New Roman" w:hAnsi="Times New Roman" w:cs="Times New Roman"/>
          <w:sz w:val="24"/>
          <w:szCs w:val="24"/>
        </w:rPr>
        <w:t>S</w:t>
      </w:r>
      <w:r>
        <w:rPr>
          <w:rFonts w:ascii="Times New Roman" w:eastAsia="Times New Roman" w:hAnsi="Times New Roman" w:cs="Times New Roman"/>
          <w:sz w:val="24"/>
          <w:szCs w:val="24"/>
        </w:rPr>
        <w:t>outherners</w:t>
      </w:r>
      <w:r w:rsidR="00F404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relationship to mobility. While eager to advertise certain kinds of modernity, </w:t>
      </w:r>
      <w:r w:rsidR="00ED6601">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power brokers were less eager to advertise the Jim Crow laws designed to shore up segregation and maintain white supremacy which became a distinguishing feature that earned the South a reputation for being exceptional.</w:t>
      </w:r>
    </w:p>
    <w:p w14:paraId="00000012" w14:textId="77777777" w:rsidR="00AD40E7" w:rsidRDefault="00AD40E7">
      <w:pPr>
        <w:jc w:val="both"/>
        <w:rPr>
          <w:rFonts w:ascii="Times New Roman" w:eastAsia="Times New Roman" w:hAnsi="Times New Roman" w:cs="Times New Roman"/>
          <w:sz w:val="24"/>
          <w:szCs w:val="24"/>
        </w:rPr>
      </w:pPr>
    </w:p>
    <w:p w14:paraId="00000013" w14:textId="4CAEDF51"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calls for modernization were also echoed inside of </w:t>
      </w:r>
      <w:r w:rsidR="003617AB">
        <w:rPr>
          <w:rFonts w:ascii="Times New Roman" w:eastAsia="Times New Roman" w:hAnsi="Times New Roman" w:cs="Times New Roman"/>
          <w:sz w:val="24"/>
          <w:szCs w:val="24"/>
        </w:rPr>
        <w:t>S</w:t>
      </w:r>
      <w:r>
        <w:rPr>
          <w:rFonts w:ascii="Times New Roman" w:eastAsia="Times New Roman" w:hAnsi="Times New Roman" w:cs="Times New Roman"/>
          <w:sz w:val="24"/>
          <w:szCs w:val="24"/>
        </w:rPr>
        <w:t>outhern universities where intellectual elites argued that well respected institutions of higher education were a sign of progress.</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Efforts throughout the 1920s to raise the profile of UNC as a research university were part and parcel of modernization. Administrators and researchers shared the belief that those who actually resided in the region should have a say about its conditions. </w:t>
      </w:r>
    </w:p>
    <w:p w14:paraId="00000014" w14:textId="77777777" w:rsidR="00AD40E7" w:rsidRDefault="00AD40E7">
      <w:pPr>
        <w:jc w:val="both"/>
        <w:rPr>
          <w:rFonts w:ascii="Times New Roman" w:eastAsia="Times New Roman" w:hAnsi="Times New Roman" w:cs="Times New Roman"/>
          <w:sz w:val="24"/>
          <w:szCs w:val="24"/>
        </w:rPr>
      </w:pPr>
    </w:p>
    <w:p w14:paraId="00000015" w14:textId="70CAAE4C" w:rsidR="00AD40E7" w:rsidRDefault="0019509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UNC Press </w:t>
      </w:r>
      <w:r w:rsidR="00C33682">
        <w:rPr>
          <w:rFonts w:ascii="Times New Roman" w:eastAsia="Times New Roman" w:hAnsi="Times New Roman" w:cs="Times New Roman"/>
          <w:sz w:val="24"/>
          <w:szCs w:val="24"/>
        </w:rPr>
        <w:t>was</w:t>
      </w:r>
      <w:r w:rsidR="002F3714">
        <w:rPr>
          <w:rFonts w:ascii="Times New Roman" w:eastAsia="Times New Roman" w:hAnsi="Times New Roman" w:cs="Times New Roman"/>
          <w:sz w:val="24"/>
          <w:szCs w:val="24"/>
        </w:rPr>
        <w:t xml:space="preserve"> the first university press</w:t>
      </w:r>
      <w:r w:rsidR="00C33682">
        <w:rPr>
          <w:rFonts w:ascii="Times New Roman" w:eastAsia="Times New Roman" w:hAnsi="Times New Roman" w:cs="Times New Roman"/>
          <w:sz w:val="24"/>
          <w:szCs w:val="24"/>
        </w:rPr>
        <w:t xml:space="preserve"> established in the South</w:t>
      </w:r>
      <w:r w:rsidR="0022021B">
        <w:rPr>
          <w:rFonts w:ascii="Times New Roman" w:eastAsia="Times New Roman" w:hAnsi="Times New Roman" w:cs="Times New Roman"/>
          <w:sz w:val="24"/>
          <w:szCs w:val="24"/>
        </w:rPr>
        <w:t xml:space="preserve"> and j</w:t>
      </w:r>
      <w:r w:rsidR="0072740E">
        <w:rPr>
          <w:rFonts w:ascii="Times New Roman" w:eastAsia="Times New Roman" w:hAnsi="Times New Roman" w:cs="Times New Roman"/>
          <w:sz w:val="24"/>
          <w:szCs w:val="24"/>
        </w:rPr>
        <w:t xml:space="preserve">ust three years after its creation, </w:t>
      </w:r>
      <w:r w:rsidR="0037477A">
        <w:rPr>
          <w:rFonts w:ascii="Times New Roman" w:eastAsia="Times New Roman" w:hAnsi="Times New Roman" w:cs="Times New Roman"/>
          <w:sz w:val="24"/>
          <w:szCs w:val="24"/>
        </w:rPr>
        <w:t>Bill</w:t>
      </w:r>
      <w:r w:rsidR="0072740E">
        <w:rPr>
          <w:rFonts w:ascii="Times New Roman" w:eastAsia="Times New Roman" w:hAnsi="Times New Roman" w:cs="Times New Roman"/>
          <w:sz w:val="24"/>
          <w:szCs w:val="24"/>
        </w:rPr>
        <w:t xml:space="preserve"> Couch </w:t>
      </w:r>
      <w:r w:rsidR="001D157F">
        <w:rPr>
          <w:rFonts w:ascii="Times New Roman" w:eastAsia="Times New Roman" w:hAnsi="Times New Roman" w:cs="Times New Roman"/>
          <w:sz w:val="24"/>
          <w:szCs w:val="24"/>
        </w:rPr>
        <w:t>took its reigns</w:t>
      </w:r>
      <w:r w:rsidR="0072740E">
        <w:rPr>
          <w:rFonts w:ascii="Times New Roman" w:eastAsia="Times New Roman" w:hAnsi="Times New Roman" w:cs="Times New Roman"/>
          <w:sz w:val="24"/>
          <w:szCs w:val="24"/>
        </w:rPr>
        <w:t xml:space="preserve">. Over his next 20 years at the Press, Couch would transform the publisher into one of the leading university presses in the nation, helping to fulfill </w:t>
      </w:r>
      <w:r w:rsidR="00696228">
        <w:rPr>
          <w:rFonts w:ascii="Times New Roman" w:eastAsia="Times New Roman" w:hAnsi="Times New Roman" w:cs="Times New Roman"/>
          <w:sz w:val="24"/>
          <w:szCs w:val="24"/>
        </w:rPr>
        <w:t xml:space="preserve">the </w:t>
      </w:r>
      <w:r w:rsidR="0072740E">
        <w:rPr>
          <w:rFonts w:ascii="Times New Roman" w:eastAsia="Times New Roman" w:hAnsi="Times New Roman" w:cs="Times New Roman"/>
          <w:sz w:val="24"/>
          <w:szCs w:val="24"/>
        </w:rPr>
        <w:t xml:space="preserve">UNC administrators’ goal of establishing </w:t>
      </w:r>
      <w:r w:rsidR="00865336">
        <w:rPr>
          <w:rFonts w:ascii="Times New Roman" w:eastAsia="Times New Roman" w:hAnsi="Times New Roman" w:cs="Times New Roman"/>
          <w:sz w:val="24"/>
          <w:szCs w:val="24"/>
        </w:rPr>
        <w:t xml:space="preserve">the state flagship </w:t>
      </w:r>
      <w:r w:rsidR="0072740E">
        <w:rPr>
          <w:rFonts w:ascii="Times New Roman" w:eastAsia="Times New Roman" w:hAnsi="Times New Roman" w:cs="Times New Roman"/>
          <w:sz w:val="24"/>
          <w:szCs w:val="24"/>
        </w:rPr>
        <w:t xml:space="preserve">as one of the top research universities in the South. Couch fulfilled the administration’s goal of scholarly research by dedicating the Press’ focus on the social, economic, and intellectual well-being of the Southeast region. The way the Press used its pages to publish research on the South </w:t>
      </w:r>
      <w:r w:rsidR="00D220FA">
        <w:rPr>
          <w:rFonts w:ascii="Times New Roman" w:eastAsia="Times New Roman" w:hAnsi="Times New Roman" w:cs="Times New Roman"/>
          <w:sz w:val="24"/>
          <w:szCs w:val="24"/>
        </w:rPr>
        <w:t>reveals</w:t>
      </w:r>
      <w:r w:rsidR="0072740E">
        <w:rPr>
          <w:rFonts w:ascii="Times New Roman" w:eastAsia="Times New Roman" w:hAnsi="Times New Roman" w:cs="Times New Roman"/>
          <w:sz w:val="24"/>
          <w:szCs w:val="24"/>
        </w:rPr>
        <w:t xml:space="preserve"> conflicts over who could publish, what counted as scholarly knowledge, and for whom to publish at UNC and throughout the region </w:t>
      </w:r>
      <w:r w:rsidR="0072740E">
        <w:rPr>
          <w:rFonts w:ascii="Times New Roman" w:eastAsia="Times New Roman" w:hAnsi="Times New Roman" w:cs="Times New Roman"/>
          <w:sz w:val="24"/>
          <w:szCs w:val="24"/>
        </w:rPr>
        <w:lastRenderedPageBreak/>
        <w:t xml:space="preserve">during the tumultuous times of the Great Depression and the reign of Jim Crow. In many ways, these conflicts of thought also played out in Couch’s own life. </w:t>
      </w:r>
    </w:p>
    <w:p w14:paraId="00000016" w14:textId="77777777" w:rsidR="00AD40E7" w:rsidRDefault="00AD40E7">
      <w:pPr>
        <w:jc w:val="both"/>
        <w:rPr>
          <w:rFonts w:ascii="Times New Roman" w:eastAsia="Times New Roman" w:hAnsi="Times New Roman" w:cs="Times New Roman"/>
          <w:sz w:val="24"/>
          <w:szCs w:val="24"/>
        </w:rPr>
      </w:pPr>
    </w:p>
    <w:p w14:paraId="00000017" w14:textId="59255620"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Couch spent the first seventeen years in rural Virginia where his </w:t>
      </w:r>
      <w:r w:rsidR="00846228">
        <w:rPr>
          <w:rFonts w:ascii="Times New Roman" w:eastAsia="Times New Roman" w:hAnsi="Times New Roman" w:cs="Times New Roman"/>
          <w:sz w:val="24"/>
          <w:szCs w:val="24"/>
        </w:rPr>
        <w:t xml:space="preserve">father </w:t>
      </w:r>
      <w:r>
        <w:rPr>
          <w:rFonts w:ascii="Times New Roman" w:eastAsia="Times New Roman" w:hAnsi="Times New Roman" w:cs="Times New Roman"/>
          <w:sz w:val="24"/>
          <w:szCs w:val="24"/>
        </w:rPr>
        <w:t xml:space="preserve">earned a living as a local Baptist preacher. Seeking financial stability, the family moved to Chapel Hill in 1917 when his father decided to turn in the collar for the plow. </w:t>
      </w:r>
      <w:r w:rsidR="00942DEE">
        <w:rPr>
          <w:rFonts w:ascii="Times New Roman" w:eastAsia="Times New Roman" w:hAnsi="Times New Roman" w:cs="Times New Roman"/>
          <w:sz w:val="24"/>
          <w:szCs w:val="24"/>
        </w:rPr>
        <w:t xml:space="preserve">Young </w:t>
      </w:r>
      <w:r>
        <w:rPr>
          <w:rFonts w:ascii="Times New Roman" w:eastAsia="Times New Roman" w:hAnsi="Times New Roman" w:cs="Times New Roman"/>
          <w:sz w:val="24"/>
          <w:szCs w:val="24"/>
        </w:rPr>
        <w:t xml:space="preserve">Couch worked on the family farm, which floundered, and then was briefly employed by the Southern Power Company before matriculating at UNC Chapel Hill in 1920. However, his tenure was brief and he joined the Army as World War I waged. He returned to </w:t>
      </w:r>
      <w:r w:rsidR="00B312FC">
        <w:rPr>
          <w:rFonts w:ascii="Times New Roman" w:eastAsia="Times New Roman" w:hAnsi="Times New Roman" w:cs="Times New Roman"/>
          <w:sz w:val="24"/>
          <w:szCs w:val="24"/>
        </w:rPr>
        <w:t xml:space="preserve">UNC-Chapel </w:t>
      </w:r>
      <w:proofErr w:type="gramStart"/>
      <w:r w:rsidR="00B312FC">
        <w:rPr>
          <w:rFonts w:ascii="Times New Roman" w:eastAsia="Times New Roman" w:hAnsi="Times New Roman" w:cs="Times New Roman"/>
          <w:sz w:val="24"/>
          <w:szCs w:val="24"/>
        </w:rPr>
        <w:t xml:space="preserve">Hill </w:t>
      </w:r>
      <w:r>
        <w:rPr>
          <w:rFonts w:ascii="Times New Roman" w:eastAsia="Times New Roman" w:hAnsi="Times New Roman" w:cs="Times New Roman"/>
          <w:sz w:val="24"/>
          <w:szCs w:val="24"/>
        </w:rPr>
        <w:t xml:space="preserve"> two</w:t>
      </w:r>
      <w:proofErr w:type="gramEnd"/>
      <w:r>
        <w:rPr>
          <w:rFonts w:ascii="Times New Roman" w:eastAsia="Times New Roman" w:hAnsi="Times New Roman" w:cs="Times New Roman"/>
          <w:sz w:val="24"/>
          <w:szCs w:val="24"/>
        </w:rPr>
        <w:t xml:space="preserve"> and a half years later </w:t>
      </w:r>
      <w:r w:rsidR="002F319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became involved in </w:t>
      </w:r>
      <w:r w:rsidR="000C485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student publication </w:t>
      </w:r>
      <w:r>
        <w:rPr>
          <w:rFonts w:ascii="Times New Roman" w:eastAsia="Times New Roman" w:hAnsi="Times New Roman" w:cs="Times New Roman"/>
          <w:i/>
          <w:sz w:val="24"/>
          <w:szCs w:val="24"/>
        </w:rPr>
        <w:t>Carolina Magazine</w:t>
      </w:r>
      <w:r>
        <w:rPr>
          <w:rFonts w:ascii="Times New Roman" w:eastAsia="Times New Roman" w:hAnsi="Times New Roman" w:cs="Times New Roman"/>
          <w:sz w:val="24"/>
          <w:szCs w:val="24"/>
        </w:rPr>
        <w:t>. Couch was still an undergraduate when he caught the attention of University librarian and UNC Press director Louis Round Wilson</w:t>
      </w:r>
      <w:r w:rsidR="00536C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thanks to his work as editor of </w:t>
      </w:r>
      <w:r>
        <w:rPr>
          <w:rFonts w:ascii="Times New Roman" w:eastAsia="Times New Roman" w:hAnsi="Times New Roman" w:cs="Times New Roman"/>
          <w:i/>
          <w:sz w:val="24"/>
          <w:szCs w:val="24"/>
        </w:rPr>
        <w:t>Carolina Magazine</w:t>
      </w:r>
      <w:r>
        <w:rPr>
          <w:rFonts w:ascii="Times New Roman" w:eastAsia="Times New Roman" w:hAnsi="Times New Roman" w:cs="Times New Roman"/>
          <w:sz w:val="24"/>
          <w:szCs w:val="24"/>
        </w:rPr>
        <w:t xml:space="preserve">. Recognizing an opportunity to shape intellectual thought, Couch </w:t>
      </w:r>
      <w:r w:rsidR="00E304B8">
        <w:rPr>
          <w:rFonts w:ascii="Times New Roman" w:eastAsia="Times New Roman" w:hAnsi="Times New Roman" w:cs="Times New Roman"/>
          <w:sz w:val="24"/>
          <w:szCs w:val="24"/>
        </w:rPr>
        <w:t>became Acting Director</w:t>
      </w:r>
      <w:r>
        <w:rPr>
          <w:rFonts w:ascii="Times New Roman" w:eastAsia="Times New Roman" w:hAnsi="Times New Roman" w:cs="Times New Roman"/>
          <w:sz w:val="24"/>
          <w:szCs w:val="24"/>
        </w:rPr>
        <w:t xml:space="preserve"> when Wilson became suddenly ill.</w:t>
      </w:r>
      <w:r w:rsidR="00865336">
        <w:rPr>
          <w:rStyle w:val="FootnoteReference"/>
          <w:rFonts w:ascii="Times New Roman" w:eastAsia="Times New Roman" w:hAnsi="Times New Roman" w:cs="Times New Roman"/>
          <w:sz w:val="24"/>
          <w:szCs w:val="24"/>
        </w:rPr>
        <w:footnoteReference w:id="15"/>
      </w:r>
      <w:r>
        <w:rPr>
          <w:rFonts w:ascii="Times New Roman" w:eastAsia="Times New Roman" w:hAnsi="Times New Roman" w:cs="Times New Roman"/>
          <w:sz w:val="24"/>
          <w:szCs w:val="24"/>
        </w:rPr>
        <w:t xml:space="preserve"> No small task for a 24-year old.</w:t>
      </w:r>
    </w:p>
    <w:p w14:paraId="00000018" w14:textId="77777777" w:rsidR="00AD40E7" w:rsidRDefault="00AD40E7">
      <w:pPr>
        <w:jc w:val="both"/>
        <w:rPr>
          <w:rFonts w:ascii="Times New Roman" w:eastAsia="Times New Roman" w:hAnsi="Times New Roman" w:cs="Times New Roman"/>
          <w:sz w:val="24"/>
          <w:szCs w:val="24"/>
        </w:rPr>
      </w:pPr>
    </w:p>
    <w:p w14:paraId="00000019" w14:textId="713493D5"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Young, assertive</w:t>
      </w:r>
      <w:r w:rsidR="00587A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constantly walking a fine line between boorish, arrogant, and visionary, Couch brought an intense interest in the region’s working class, shaped by his upbringing on the farm. More broadly he was passionate about the future of the South, which required understanding its contemporary social conditions, an ideal project for a press charged with publishing cutting edge scholarship on the region. This sociological interest paired with a commitment to </w:t>
      </w:r>
      <w:r w:rsidR="004625C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outhern liberalism placed him directly in conversation and </w:t>
      </w:r>
      <w:r w:rsidR="00A246AE">
        <w:rPr>
          <w:rFonts w:ascii="Times New Roman" w:eastAsia="Times New Roman" w:hAnsi="Times New Roman" w:cs="Times New Roman"/>
          <w:sz w:val="24"/>
          <w:szCs w:val="24"/>
        </w:rPr>
        <w:t>at times</w:t>
      </w:r>
      <w:r>
        <w:rPr>
          <w:rFonts w:ascii="Times New Roman" w:eastAsia="Times New Roman" w:hAnsi="Times New Roman" w:cs="Times New Roman"/>
          <w:sz w:val="24"/>
          <w:szCs w:val="24"/>
        </w:rPr>
        <w:t xml:space="preserve"> contestation with acclaimed scholar Howard W.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and his newly formed institute. </w:t>
      </w:r>
    </w:p>
    <w:p w14:paraId="0000001A" w14:textId="77777777" w:rsidR="00AD40E7" w:rsidRDefault="00AD40E7">
      <w:pPr>
        <w:jc w:val="both"/>
        <w:rPr>
          <w:rFonts w:ascii="Times New Roman" w:eastAsia="Times New Roman" w:hAnsi="Times New Roman" w:cs="Times New Roman"/>
          <w:sz w:val="24"/>
          <w:szCs w:val="24"/>
        </w:rPr>
      </w:pPr>
    </w:p>
    <w:p w14:paraId="0000001B" w14:textId="655822BA" w:rsidR="00AD40E7" w:rsidRDefault="0072740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was indicative of the research aspirations of the university </w:t>
      </w:r>
      <w:r w:rsidR="00384B79">
        <w:rPr>
          <w:rFonts w:ascii="Times New Roman" w:eastAsia="Times New Roman" w:hAnsi="Times New Roman" w:cs="Times New Roman"/>
          <w:sz w:val="24"/>
          <w:szCs w:val="24"/>
        </w:rPr>
        <w:t xml:space="preserve">yet </w:t>
      </w:r>
      <w:r>
        <w:rPr>
          <w:rFonts w:ascii="Times New Roman" w:eastAsia="Times New Roman" w:hAnsi="Times New Roman" w:cs="Times New Roman"/>
          <w:sz w:val="24"/>
          <w:szCs w:val="24"/>
        </w:rPr>
        <w:t>his job title reflected its past</w:t>
      </w:r>
      <w:r w:rsidR="009805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University President Harry W. Chase recruited </w:t>
      </w:r>
      <w:r w:rsidR="006B19C0">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in 1920 as the Kenan Professor of Sociology. </w:t>
      </w:r>
      <w:proofErr w:type="spellStart"/>
      <w:r>
        <w:rPr>
          <w:rFonts w:ascii="Times New Roman" w:eastAsia="Times New Roman" w:hAnsi="Times New Roman" w:cs="Times New Roman"/>
          <w:sz w:val="24"/>
          <w:szCs w:val="24"/>
        </w:rPr>
        <w:t>Odum’s</w:t>
      </w:r>
      <w:proofErr w:type="spellEnd"/>
      <w:r>
        <w:rPr>
          <w:rFonts w:ascii="Times New Roman" w:eastAsia="Times New Roman" w:hAnsi="Times New Roman" w:cs="Times New Roman"/>
          <w:sz w:val="24"/>
          <w:szCs w:val="24"/>
        </w:rPr>
        <w:t xml:space="preserve"> </w:t>
      </w:r>
      <w:r w:rsidR="004147D3">
        <w:rPr>
          <w:rFonts w:ascii="Times New Roman" w:eastAsia="Times New Roman" w:hAnsi="Times New Roman" w:cs="Times New Roman"/>
          <w:sz w:val="24"/>
          <w:szCs w:val="24"/>
        </w:rPr>
        <w:t xml:space="preserve">appointment </w:t>
      </w:r>
      <w:r w:rsidR="0076439D">
        <w:rPr>
          <w:rFonts w:ascii="Times New Roman" w:eastAsia="Times New Roman" w:hAnsi="Times New Roman" w:cs="Times New Roman"/>
          <w:sz w:val="24"/>
          <w:szCs w:val="24"/>
        </w:rPr>
        <w:t xml:space="preserve">signaled an institution in flux </w:t>
      </w:r>
      <w:r w:rsidR="004147D3">
        <w:rPr>
          <w:rFonts w:ascii="Times New Roman" w:eastAsia="Times New Roman" w:hAnsi="Times New Roman" w:cs="Times New Roman"/>
          <w:sz w:val="24"/>
          <w:szCs w:val="24"/>
        </w:rPr>
        <w:t xml:space="preserve">as his </w:t>
      </w:r>
      <w:r>
        <w:rPr>
          <w:rFonts w:ascii="Times New Roman" w:eastAsia="Times New Roman" w:hAnsi="Times New Roman" w:cs="Times New Roman"/>
          <w:sz w:val="24"/>
          <w:szCs w:val="24"/>
        </w:rPr>
        <w:t xml:space="preserve">research was at odds with </w:t>
      </w:r>
      <w:r w:rsidR="00970291">
        <w:rPr>
          <w:rFonts w:ascii="Times New Roman" w:eastAsia="Times New Roman" w:hAnsi="Times New Roman" w:cs="Times New Roman"/>
          <w:sz w:val="24"/>
          <w:szCs w:val="24"/>
        </w:rPr>
        <w:t>William Kenan</w:t>
      </w:r>
      <w:r w:rsidR="0076439D">
        <w:rPr>
          <w:rFonts w:ascii="Times New Roman" w:eastAsia="Times New Roman" w:hAnsi="Times New Roman" w:cs="Times New Roman"/>
          <w:sz w:val="24"/>
          <w:szCs w:val="24"/>
        </w:rPr>
        <w:t>,</w:t>
      </w:r>
      <w:r w:rsidR="009702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9267A5">
        <w:rPr>
          <w:rFonts w:ascii="Times New Roman" w:eastAsia="Times New Roman" w:hAnsi="Times New Roman" w:cs="Times New Roman"/>
          <w:sz w:val="24"/>
          <w:szCs w:val="24"/>
        </w:rPr>
        <w:t xml:space="preserve">name behind this endowed chair. </w:t>
      </w:r>
      <w:r>
        <w:rPr>
          <w:rFonts w:ascii="Times New Roman" w:eastAsia="Times New Roman" w:hAnsi="Times New Roman" w:cs="Times New Roman"/>
          <w:sz w:val="24"/>
          <w:szCs w:val="24"/>
        </w:rPr>
        <w:t>Born in North Carolina, Kenan was a confederate Civil War veteran</w:t>
      </w:r>
      <w:r w:rsidR="007C38CF">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served briefly on UNC’s Board of Trustees</w:t>
      </w:r>
      <w:r w:rsidR="00EC1D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C1DC1">
        <w:rPr>
          <w:rFonts w:ascii="Times New Roman" w:eastAsia="Times New Roman" w:hAnsi="Times New Roman" w:cs="Times New Roman"/>
          <w:sz w:val="24"/>
          <w:szCs w:val="24"/>
        </w:rPr>
        <w:t>He later</w:t>
      </w:r>
      <w:r>
        <w:rPr>
          <w:rFonts w:ascii="Times New Roman" w:eastAsia="Times New Roman" w:hAnsi="Times New Roman" w:cs="Times New Roman"/>
          <w:sz w:val="24"/>
          <w:szCs w:val="24"/>
        </w:rPr>
        <w:t xml:space="preserve"> became infamous for his participation in the Wilmington Massacre of 1898</w:t>
      </w:r>
      <w:r w:rsidR="00450B48">
        <w:rPr>
          <w:rFonts w:ascii="Times New Roman" w:eastAsia="Times New Roman" w:hAnsi="Times New Roman" w:cs="Times New Roman"/>
          <w:sz w:val="24"/>
          <w:szCs w:val="24"/>
        </w:rPr>
        <w:t xml:space="preserve"> </w:t>
      </w:r>
      <w:r w:rsidR="00EC1DC1">
        <w:rPr>
          <w:rFonts w:ascii="Times New Roman" w:eastAsia="Times New Roman" w:hAnsi="Times New Roman" w:cs="Times New Roman"/>
          <w:sz w:val="24"/>
          <w:szCs w:val="24"/>
        </w:rPr>
        <w:t xml:space="preserve">in </w:t>
      </w:r>
      <w:r w:rsidR="004B09F1">
        <w:rPr>
          <w:rFonts w:ascii="Times New Roman" w:eastAsia="Times New Roman" w:hAnsi="Times New Roman" w:cs="Times New Roman"/>
          <w:sz w:val="24"/>
          <w:szCs w:val="24"/>
        </w:rPr>
        <w:t xml:space="preserve">which </w:t>
      </w:r>
      <w:r w:rsidR="00846228">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hite leaders in the Southern Democratic Party led a coup </w:t>
      </w:r>
      <w:r w:rsidR="00F40472">
        <w:rPr>
          <w:rFonts w:ascii="Times New Roman" w:eastAsia="Times New Roman" w:hAnsi="Times New Roman" w:cs="Times New Roman"/>
          <w:sz w:val="24"/>
          <w:szCs w:val="24"/>
        </w:rPr>
        <w:t>d’état</w:t>
      </w:r>
      <w:r>
        <w:rPr>
          <w:rFonts w:ascii="Times New Roman" w:eastAsia="Times New Roman" w:hAnsi="Times New Roman" w:cs="Times New Roman"/>
          <w:sz w:val="24"/>
          <w:szCs w:val="24"/>
        </w:rPr>
        <w:t xml:space="preserve"> against the local government </w:t>
      </w:r>
      <w:r w:rsidR="004B09F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resulted in the murder of </w:t>
      </w:r>
      <w:r w:rsidR="00ED6601">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and </w:t>
      </w:r>
      <w:r w:rsidR="00ED6601">
        <w:rPr>
          <w:rFonts w:ascii="Times New Roman" w:eastAsia="Times New Roman" w:hAnsi="Times New Roman" w:cs="Times New Roman"/>
          <w:sz w:val="24"/>
          <w:szCs w:val="24"/>
        </w:rPr>
        <w:t>Black</w:t>
      </w:r>
      <w:r>
        <w:rPr>
          <w:rFonts w:ascii="Times New Roman" w:eastAsia="Times New Roman" w:hAnsi="Times New Roman" w:cs="Times New Roman"/>
          <w:sz w:val="24"/>
          <w:szCs w:val="24"/>
        </w:rPr>
        <w:t xml:space="preserve"> citizens</w:t>
      </w:r>
      <w:r w:rsidR="00D63FE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harkened in a repressive white supremacist government.</w:t>
      </w:r>
      <w:r w:rsidR="00450B48" w:rsidRPr="00450B48">
        <w:rPr>
          <w:rFonts w:ascii="Times New Roman" w:eastAsia="Times New Roman" w:hAnsi="Times New Roman" w:cs="Times New Roman"/>
          <w:sz w:val="24"/>
          <w:szCs w:val="24"/>
          <w:vertAlign w:val="superscript"/>
        </w:rPr>
        <w:t xml:space="preserve"> </w:t>
      </w:r>
      <w:r w:rsidR="00450B48">
        <w:rPr>
          <w:rFonts w:ascii="Times New Roman" w:eastAsia="Times New Roman" w:hAnsi="Times New Roman" w:cs="Times New Roman"/>
          <w:sz w:val="24"/>
          <w:szCs w:val="24"/>
          <w:vertAlign w:val="superscript"/>
        </w:rPr>
        <w:footnoteReference w:id="16"/>
      </w:r>
      <w:r w:rsidR="00450B48">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Odum’s</w:t>
      </w:r>
      <w:proofErr w:type="spellEnd"/>
      <w:r>
        <w:rPr>
          <w:rFonts w:ascii="Times New Roman" w:eastAsia="Times New Roman" w:hAnsi="Times New Roman" w:cs="Times New Roman"/>
          <w:sz w:val="24"/>
          <w:szCs w:val="24"/>
        </w:rPr>
        <w:t xml:space="preserve"> progressive research combined with an endowed professorship named after </w:t>
      </w:r>
      <w:r w:rsidR="00DD697E">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 xml:space="preserve">unapologetic white supremacist was emblematic of conflicting impulses within the university. </w:t>
      </w:r>
    </w:p>
    <w:p w14:paraId="0000001C" w14:textId="77777777" w:rsidR="00AD40E7" w:rsidRDefault="00AD40E7">
      <w:pPr>
        <w:jc w:val="both"/>
        <w:rPr>
          <w:rFonts w:ascii="Times New Roman" w:eastAsia="Times New Roman" w:hAnsi="Times New Roman" w:cs="Times New Roman"/>
          <w:sz w:val="24"/>
          <w:szCs w:val="24"/>
        </w:rPr>
      </w:pPr>
    </w:p>
    <w:p w14:paraId="0000001D" w14:textId="4986C84B"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Born in Georgia,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received a B.A. from Emory College in 1904, a M.A. from the University of Mississippi in 1906, a Ph.D. in psychology from Clark in 1909 and a Ph.D. in sociology from Columbia University in 1910. He </w:t>
      </w:r>
      <w:r w:rsidR="00306E7A">
        <w:rPr>
          <w:rFonts w:ascii="Times New Roman" w:eastAsia="Times New Roman" w:hAnsi="Times New Roman" w:cs="Times New Roman"/>
          <w:sz w:val="24"/>
          <w:szCs w:val="24"/>
        </w:rPr>
        <w:t>taught</w:t>
      </w:r>
      <w:r>
        <w:rPr>
          <w:rFonts w:ascii="Times New Roman" w:eastAsia="Times New Roman" w:hAnsi="Times New Roman" w:cs="Times New Roman"/>
          <w:sz w:val="24"/>
          <w:szCs w:val="24"/>
        </w:rPr>
        <w:t xml:space="preserve"> at the University of Georgia and then serve</w:t>
      </w:r>
      <w:r w:rsidR="00306E7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as Dean at Emory College from 1919-1920 before arriving at UNC.</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His research agenda </w:t>
      </w:r>
      <w:r w:rsidR="007E3388">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scientific methods to study folklore and music of the South and was marked by a progressive approach to race relations. His progressive stance was largely informed by the friendships he made while conducting research with African American communities.</w:t>
      </w:r>
      <w:r>
        <w:rPr>
          <w:rFonts w:ascii="Times New Roman" w:eastAsia="Times New Roman" w:hAnsi="Times New Roman" w:cs="Times New Roman"/>
          <w:sz w:val="24"/>
          <w:szCs w:val="24"/>
          <w:vertAlign w:val="superscript"/>
        </w:rPr>
        <w:footnoteReference w:id="18"/>
      </w:r>
      <w:r w:rsidR="00DF190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was in a position of power as an endowed professor in charge of the newly formed Department of Sociology and </w:t>
      </w:r>
      <w:r w:rsidR="002B0F2B">
        <w:rPr>
          <w:rFonts w:ascii="Times New Roman" w:eastAsia="Times New Roman" w:hAnsi="Times New Roman" w:cs="Times New Roman"/>
          <w:sz w:val="24"/>
          <w:szCs w:val="24"/>
        </w:rPr>
        <w:t xml:space="preserve">of the </w:t>
      </w:r>
      <w:r>
        <w:rPr>
          <w:rFonts w:ascii="Times New Roman" w:eastAsia="Times New Roman" w:hAnsi="Times New Roman" w:cs="Times New Roman"/>
          <w:sz w:val="24"/>
          <w:szCs w:val="24"/>
        </w:rPr>
        <w:t xml:space="preserve">School of </w:t>
      </w:r>
      <w:r w:rsidR="00D220FA">
        <w:rPr>
          <w:rFonts w:ascii="Times New Roman" w:eastAsia="Times New Roman" w:hAnsi="Times New Roman" w:cs="Times New Roman"/>
          <w:sz w:val="24"/>
          <w:szCs w:val="24"/>
        </w:rPr>
        <w:t>Public</w:t>
      </w:r>
      <w:r>
        <w:rPr>
          <w:rFonts w:ascii="Times New Roman" w:eastAsia="Times New Roman" w:hAnsi="Times New Roman" w:cs="Times New Roman"/>
          <w:sz w:val="24"/>
          <w:szCs w:val="24"/>
        </w:rPr>
        <w:t xml:space="preserve"> Welfare, which would become </w:t>
      </w:r>
      <w:r w:rsidR="00D220FA">
        <w:rPr>
          <w:rFonts w:ascii="Times New Roman" w:eastAsia="Times New Roman" w:hAnsi="Times New Roman" w:cs="Times New Roman"/>
          <w:sz w:val="24"/>
          <w:szCs w:val="24"/>
        </w:rPr>
        <w:t>known as the</w:t>
      </w:r>
      <w:r>
        <w:rPr>
          <w:rFonts w:ascii="Times New Roman" w:eastAsia="Times New Roman" w:hAnsi="Times New Roman" w:cs="Times New Roman"/>
          <w:sz w:val="24"/>
          <w:szCs w:val="24"/>
        </w:rPr>
        <w:t xml:space="preserve"> School of </w:t>
      </w:r>
      <w:r w:rsidR="00D220FA">
        <w:rPr>
          <w:rFonts w:ascii="Times New Roman" w:eastAsia="Times New Roman" w:hAnsi="Times New Roman" w:cs="Times New Roman"/>
          <w:sz w:val="24"/>
          <w:szCs w:val="24"/>
        </w:rPr>
        <w:t>Social Work</w:t>
      </w:r>
      <w:r>
        <w:rPr>
          <w:rFonts w:ascii="Times New Roman" w:eastAsia="Times New Roman" w:hAnsi="Times New Roman" w:cs="Times New Roman"/>
          <w:sz w:val="24"/>
          <w:szCs w:val="24"/>
        </w:rPr>
        <w:t xml:space="preserve">. </w:t>
      </w:r>
    </w:p>
    <w:p w14:paraId="0000001E" w14:textId="77777777" w:rsidR="00AD40E7" w:rsidRDefault="00AD40E7">
      <w:pPr>
        <w:jc w:val="both"/>
        <w:rPr>
          <w:rFonts w:ascii="Times New Roman" w:eastAsia="Times New Roman" w:hAnsi="Times New Roman" w:cs="Times New Roman"/>
          <w:sz w:val="24"/>
          <w:szCs w:val="24"/>
        </w:rPr>
      </w:pPr>
    </w:p>
    <w:p w14:paraId="0000001F" w14:textId="77777777" w:rsidR="00AD40E7" w:rsidRDefault="0072740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 Center for Sociological Knowledge About the South</w:t>
      </w:r>
    </w:p>
    <w:p w14:paraId="00000020" w14:textId="77777777" w:rsidR="00AD40E7" w:rsidRDefault="00AD40E7">
      <w:pPr>
        <w:jc w:val="both"/>
        <w:rPr>
          <w:rFonts w:ascii="Times New Roman" w:eastAsia="Times New Roman" w:hAnsi="Times New Roman" w:cs="Times New Roman"/>
          <w:sz w:val="24"/>
          <w:szCs w:val="24"/>
        </w:rPr>
      </w:pPr>
    </w:p>
    <w:p w14:paraId="00000021" w14:textId="1B69FF82"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1924, </w:t>
      </w:r>
      <w:proofErr w:type="spellStart"/>
      <w:r w:rsidR="000064CD">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opened the Institute for Research in Social Science (IRSS), which would bring together and build the career</w:t>
      </w:r>
      <w:r w:rsidR="00A854E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some of the most important scholars of social life of the 20th century including Arthur </w:t>
      </w:r>
      <w:proofErr w:type="spellStart"/>
      <w:r>
        <w:rPr>
          <w:rFonts w:ascii="Times New Roman" w:eastAsia="Times New Roman" w:hAnsi="Times New Roman" w:cs="Times New Roman"/>
          <w:sz w:val="24"/>
          <w:szCs w:val="24"/>
        </w:rPr>
        <w:t>Raper</w:t>
      </w:r>
      <w:proofErr w:type="spellEnd"/>
      <w:r>
        <w:rPr>
          <w:rFonts w:ascii="Times New Roman" w:eastAsia="Times New Roman" w:hAnsi="Times New Roman" w:cs="Times New Roman"/>
          <w:sz w:val="24"/>
          <w:szCs w:val="24"/>
        </w:rPr>
        <w:t xml:space="preserve"> and Rupert Vance. The creation of IRSS (which eventually would be renamed the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Institute in </w:t>
      </w:r>
      <w:r w:rsidR="000064CD">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founder’s honor) signified an important investment in scholarly inquiry about social relations in the South and helped to modernize the new South through intellectual thought that championed liberal ideas in politics and race relations.</w:t>
      </w:r>
      <w:r>
        <w:rPr>
          <w:rFonts w:ascii="Times New Roman" w:eastAsia="Times New Roman" w:hAnsi="Times New Roman" w:cs="Times New Roman"/>
          <w:sz w:val="24"/>
          <w:szCs w:val="24"/>
          <w:vertAlign w:val="superscript"/>
        </w:rPr>
        <w:footnoteReference w:id="19"/>
      </w:r>
    </w:p>
    <w:p w14:paraId="00000022" w14:textId="77777777"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97C7293"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IRSS scholars published hundreds of books and articles mostly through their journal </w:t>
      </w:r>
      <w:r>
        <w:rPr>
          <w:rFonts w:ascii="Times New Roman" w:eastAsia="Times New Roman" w:hAnsi="Times New Roman" w:cs="Times New Roman"/>
          <w:i/>
          <w:sz w:val="24"/>
          <w:szCs w:val="24"/>
        </w:rPr>
        <w:t xml:space="preserve">Social Forces </w:t>
      </w:r>
      <w:r>
        <w:rPr>
          <w:rFonts w:ascii="Times New Roman" w:eastAsia="Times New Roman" w:hAnsi="Times New Roman" w:cs="Times New Roman"/>
          <w:sz w:val="24"/>
          <w:szCs w:val="24"/>
        </w:rPr>
        <w:t xml:space="preserve">and the UNC Press, </w:t>
      </w:r>
      <w:r w:rsidR="003C74BC">
        <w:rPr>
          <w:rFonts w:ascii="Times New Roman" w:eastAsia="Times New Roman" w:hAnsi="Times New Roman" w:cs="Times New Roman"/>
          <w:sz w:val="24"/>
          <w:szCs w:val="24"/>
        </w:rPr>
        <w:t xml:space="preserve">both of </w:t>
      </w:r>
      <w:r>
        <w:rPr>
          <w:rFonts w:ascii="Times New Roman" w:eastAsia="Times New Roman" w:hAnsi="Times New Roman" w:cs="Times New Roman"/>
          <w:sz w:val="24"/>
          <w:szCs w:val="24"/>
        </w:rPr>
        <w:t xml:space="preserve">which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helped launch in 1922.</w:t>
      </w:r>
      <w:r>
        <w:rPr>
          <w:rFonts w:ascii="Times New Roman" w:eastAsia="Times New Roman" w:hAnsi="Times New Roman" w:cs="Times New Roman"/>
          <w:i/>
          <w:sz w:val="24"/>
          <w:szCs w:val="24"/>
          <w:vertAlign w:val="superscript"/>
        </w:rPr>
        <w:footnoteReference w:id="20"/>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and Couch recognized that their organizations were not only positioned to be local thought leaders but to shape how the nation understood the region. Moreover, IRSS’s funding was critical to the financial solvency of UNC Press and, consequently, made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 powerful voice in the direction of the university press, which </w:t>
      </w:r>
      <w:r w:rsidR="000064CD">
        <w:rPr>
          <w:rFonts w:ascii="Times New Roman" w:eastAsia="Times New Roman" w:hAnsi="Times New Roman" w:cs="Times New Roman"/>
          <w:sz w:val="24"/>
          <w:szCs w:val="24"/>
        </w:rPr>
        <w:t xml:space="preserve">often </w:t>
      </w:r>
      <w:r>
        <w:rPr>
          <w:rFonts w:ascii="Times New Roman" w:eastAsia="Times New Roman" w:hAnsi="Times New Roman" w:cs="Times New Roman"/>
          <w:sz w:val="24"/>
          <w:szCs w:val="24"/>
        </w:rPr>
        <w:t>place</w:t>
      </w:r>
      <w:r w:rsidR="000064C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him in direct conflict with the fellow </w:t>
      </w:r>
      <w:r w:rsidR="00ED6601">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w:t>
      </w:r>
      <w:r w:rsidR="00ED660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outherner almost two decades his junior. The stakes of their agreements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disagreements heightened as bureaucrats, intellectuals</w:t>
      </w:r>
      <w:r w:rsidR="005C70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broader public debated the future of the South during a time of economic, cultural, and social turmoil that severe global economic depression </w:t>
      </w:r>
      <w:r w:rsidR="00D532AD">
        <w:rPr>
          <w:rFonts w:ascii="Times New Roman" w:eastAsia="Times New Roman" w:hAnsi="Times New Roman" w:cs="Times New Roman"/>
          <w:sz w:val="24"/>
          <w:szCs w:val="24"/>
        </w:rPr>
        <w:t>exacerbated</w:t>
      </w:r>
      <w:r>
        <w:rPr>
          <w:rFonts w:ascii="Times New Roman" w:eastAsia="Times New Roman" w:hAnsi="Times New Roman" w:cs="Times New Roman"/>
          <w:sz w:val="24"/>
          <w:szCs w:val="24"/>
        </w:rPr>
        <w:t xml:space="preserve">. </w:t>
      </w:r>
    </w:p>
    <w:p w14:paraId="00000024" w14:textId="0C94A77E" w:rsidR="00AD40E7" w:rsidRDefault="00DF1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AD40E7" w:rsidRDefault="0072740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Great Depression: A Nation in Turmoil</w:t>
      </w:r>
    </w:p>
    <w:p w14:paraId="00000026" w14:textId="77777777" w:rsidR="00AD40E7" w:rsidRDefault="00AD40E7">
      <w:pPr>
        <w:jc w:val="both"/>
        <w:rPr>
          <w:rFonts w:ascii="Times New Roman" w:eastAsia="Times New Roman" w:hAnsi="Times New Roman" w:cs="Times New Roman"/>
          <w:sz w:val="24"/>
          <w:szCs w:val="24"/>
        </w:rPr>
      </w:pPr>
    </w:p>
    <w:p w14:paraId="00000027" w14:textId="4142D831"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financial crash on October 24, 1929, which became known as Black Tuesday, had been decades in the making. While the economy grew after the depression of the 1890s and World War I, recurring economic panics following the Civil War served as regular reminders of the U.S banking system’s vulnerabilities.</w:t>
      </w:r>
      <w:r>
        <w:rPr>
          <w:rFonts w:ascii="Times New Roman" w:eastAsia="Times New Roman" w:hAnsi="Times New Roman" w:cs="Times New Roman"/>
          <w:sz w:val="24"/>
          <w:szCs w:val="24"/>
          <w:vertAlign w:val="superscript"/>
        </w:rPr>
        <w:footnoteReference w:id="21"/>
      </w:r>
      <w:r>
        <w:rPr>
          <w:rFonts w:ascii="Times New Roman" w:eastAsia="Times New Roman" w:hAnsi="Times New Roman" w:cs="Times New Roman"/>
          <w:sz w:val="24"/>
          <w:szCs w:val="24"/>
        </w:rPr>
        <w:t xml:space="preserve"> Already feeling the impact of global agriculture markets as </w:t>
      </w:r>
      <w:r>
        <w:rPr>
          <w:rFonts w:ascii="Times New Roman" w:eastAsia="Times New Roman" w:hAnsi="Times New Roman" w:cs="Times New Roman"/>
          <w:sz w:val="24"/>
          <w:szCs w:val="24"/>
        </w:rPr>
        <w:lastRenderedPageBreak/>
        <w:t>prices waxed and waned, conditions for agricultural workers only worsened. The nation’s history of settler colonialism resulted in U.S. citizens pushing westward, colonizing native people’s lands, and pursuing agriculture on precarious ground.</w:t>
      </w:r>
      <w:r>
        <w:rPr>
          <w:rFonts w:ascii="Times New Roman" w:eastAsia="Times New Roman" w:hAnsi="Times New Roman" w:cs="Times New Roman"/>
          <w:sz w:val="24"/>
          <w:szCs w:val="24"/>
          <w:vertAlign w:val="superscript"/>
        </w:rPr>
        <w:footnoteReference w:id="22"/>
      </w:r>
      <w:r>
        <w:rPr>
          <w:rFonts w:ascii="Times New Roman" w:eastAsia="Times New Roman" w:hAnsi="Times New Roman" w:cs="Times New Roman"/>
          <w:sz w:val="24"/>
          <w:szCs w:val="24"/>
        </w:rPr>
        <w:t xml:space="preserve"> Millions of acres of land due to over farming and drought left their plows still</w:t>
      </w:r>
      <w:r w:rsidR="00494D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by the 1930s resulted in millions of people migrating in search of subsistence.</w:t>
      </w:r>
    </w:p>
    <w:p w14:paraId="00000028" w14:textId="77777777" w:rsidR="00AD40E7" w:rsidRDefault="00AD40E7">
      <w:pPr>
        <w:jc w:val="both"/>
        <w:rPr>
          <w:rFonts w:ascii="Times New Roman" w:eastAsia="Times New Roman" w:hAnsi="Times New Roman" w:cs="Times New Roman"/>
          <w:sz w:val="24"/>
          <w:szCs w:val="24"/>
        </w:rPr>
      </w:pPr>
    </w:p>
    <w:p w14:paraId="00000029" w14:textId="161779A6"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signs, the general sentiment </w:t>
      </w:r>
      <w:r w:rsidR="00E37194">
        <w:rPr>
          <w:rFonts w:ascii="Times New Roman" w:eastAsia="Times New Roman" w:hAnsi="Times New Roman" w:cs="Times New Roman"/>
          <w:sz w:val="24"/>
          <w:szCs w:val="24"/>
        </w:rPr>
        <w:t xml:space="preserve">of the </w:t>
      </w:r>
      <w:r>
        <w:rPr>
          <w:rFonts w:ascii="Times New Roman" w:eastAsia="Times New Roman" w:hAnsi="Times New Roman" w:cs="Times New Roman"/>
          <w:sz w:val="24"/>
          <w:szCs w:val="24"/>
        </w:rPr>
        <w:t>Coolidge and the Hoover administration</w:t>
      </w:r>
      <w:r w:rsidR="00BA67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was that laissez-faire economic policies were working. Government intervention in business and financial markets was curtailed as taxes were reduced and isolationism was the proclaimed strategy </w:t>
      </w:r>
      <w:r w:rsidR="00381733">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foreign policy, even as the U.S. significantly meddled with and reshaped Latin America. Hoover planned to continue the course until Black Tuesday reminded the nation that its financial institutions remained on precarious ground. Years of unsustainable speculative capital resulted in the crash of the stock market and an economic crisis that quickly moved across the Atlantic. The exigencies of agricultural markets, world war, and capitalism meant too little too late to prevent environmental and economic destruction.</w:t>
      </w:r>
      <w:r>
        <w:rPr>
          <w:rFonts w:ascii="Times New Roman" w:eastAsia="Times New Roman" w:hAnsi="Times New Roman" w:cs="Times New Roman"/>
          <w:sz w:val="24"/>
          <w:szCs w:val="24"/>
          <w:vertAlign w:val="superscript"/>
        </w:rPr>
        <w:footnoteReference w:id="23"/>
      </w:r>
      <w:r>
        <w:rPr>
          <w:rFonts w:ascii="Times New Roman" w:eastAsia="Times New Roman" w:hAnsi="Times New Roman" w:cs="Times New Roman"/>
          <w:sz w:val="24"/>
          <w:szCs w:val="24"/>
        </w:rPr>
        <w:t xml:space="preserve"> By 1932, unemployment surpassed 12 million.</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xml:space="preserve"> The ripple through the economy would leave almost </w:t>
      </w:r>
      <w:r w:rsidR="00774155">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in </w:t>
      </w:r>
      <w:r w:rsidR="00774155">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Americans unemployed. Millions of Americans were challenging Hoover’s approach to governance and looking to sign-up for a different path.</w:t>
      </w:r>
    </w:p>
    <w:p w14:paraId="0000002A" w14:textId="77777777" w:rsidR="00AD40E7" w:rsidRDefault="00AD40E7">
      <w:pPr>
        <w:jc w:val="both"/>
        <w:rPr>
          <w:rFonts w:ascii="Times New Roman" w:eastAsia="Times New Roman" w:hAnsi="Times New Roman" w:cs="Times New Roman"/>
          <w:sz w:val="24"/>
          <w:szCs w:val="24"/>
        </w:rPr>
      </w:pPr>
    </w:p>
    <w:p w14:paraId="0000002B" w14:textId="112F5C3C"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Central to national debates about how to end the depression were questions about the role of the federal government and its ability to care for its citizens. By the time Roosevelt came into office in 1933, he was a seasoned veteran of U.S politics and attuned to the changing will of Americans. His election was built on his strong rebuke of 1920s laissez-faire policy and embrace of Progressive Era commitments such as the federal government’s active role in spurring, regulating, and reforming American labor and business. Roosevelt’s administration advocated for extensive federal intervention in the economy and provid</w:t>
      </w:r>
      <w:r w:rsidR="0004749B">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social services to alleviate the effects of the depression. Such policies were possible because of a shift in the nation’s willingness to expand federal power if it meant relief and reform. Exactly how government should intervene, which branches of the government had authority for which tasks, and which policies and reforms to implement and for whom occupied national debates. The expansion of federal regulatory power through an activist government that regulated the economy and society became a central tenet of his administration's signature policies known collectively as the New Deal and its undergirding </w:t>
      </w:r>
      <w:r>
        <w:rPr>
          <w:rFonts w:ascii="Times New Roman" w:eastAsia="Times New Roman" w:hAnsi="Times New Roman" w:cs="Times New Roman"/>
          <w:sz w:val="24"/>
          <w:szCs w:val="24"/>
        </w:rPr>
        <w:lastRenderedPageBreak/>
        <w:t xml:space="preserve">political philosophy as New Deal liberalism. Intellectuals from academia including Couch and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were active participants.</w:t>
      </w:r>
    </w:p>
    <w:p w14:paraId="0000002C" w14:textId="77777777" w:rsidR="00AD40E7" w:rsidRDefault="00AD40E7">
      <w:pPr>
        <w:jc w:val="both"/>
        <w:rPr>
          <w:rFonts w:ascii="Times New Roman" w:eastAsia="Times New Roman" w:hAnsi="Times New Roman" w:cs="Times New Roman"/>
          <w:sz w:val="24"/>
          <w:szCs w:val="24"/>
        </w:rPr>
      </w:pPr>
    </w:p>
    <w:p w14:paraId="0000002D" w14:textId="77777777" w:rsidR="00AD40E7" w:rsidRDefault="0072740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Great Depression and the Problem of the South</w:t>
      </w:r>
    </w:p>
    <w:p w14:paraId="0000002E" w14:textId="77777777" w:rsidR="00AD40E7" w:rsidRDefault="00AD40E7">
      <w:pPr>
        <w:jc w:val="both"/>
        <w:rPr>
          <w:rFonts w:ascii="Times New Roman" w:eastAsia="Times New Roman" w:hAnsi="Times New Roman" w:cs="Times New Roman"/>
          <w:sz w:val="24"/>
          <w:szCs w:val="24"/>
        </w:rPr>
      </w:pPr>
    </w:p>
    <w:p w14:paraId="00000031" w14:textId="528C8C4E"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South, the Great Depression exacerbated an economy mired by exploitative agricultural and industrial capitalists who created poor working conditions, offered low wages, and used the logic of white supremacy to maintain power. Intellectuals, including Couch and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w:t>
      </w:r>
      <w:r w:rsidR="006702F7">
        <w:rPr>
          <w:rFonts w:ascii="Times New Roman" w:eastAsia="Times New Roman" w:hAnsi="Times New Roman" w:cs="Times New Roman"/>
          <w:sz w:val="24"/>
          <w:szCs w:val="24"/>
        </w:rPr>
        <w:t>argued over</w:t>
      </w:r>
      <w:r>
        <w:rPr>
          <w:rFonts w:ascii="Times New Roman" w:eastAsia="Times New Roman" w:hAnsi="Times New Roman" w:cs="Times New Roman"/>
          <w:sz w:val="24"/>
          <w:szCs w:val="24"/>
        </w:rPr>
        <w:t xml:space="preserve"> how to assess and understand the impact of global depression on the region and which paths would best alleviate the conditions, a debate informed by a fraught relationship between federal intervention and the region’s </w:t>
      </w:r>
      <w:r w:rsidR="00ED6601">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leadership. Federal government leadership and northern intellectuals alike understood the region as lagging behind the rest of the nation. Seen as impervious to change, the </w:t>
      </w:r>
      <w:r w:rsidR="00DC30BB">
        <w:rPr>
          <w:rFonts w:ascii="Times New Roman" w:eastAsia="Times New Roman" w:hAnsi="Times New Roman" w:cs="Times New Roman"/>
          <w:sz w:val="24"/>
          <w:szCs w:val="24"/>
        </w:rPr>
        <w:t xml:space="preserve">South </w:t>
      </w:r>
      <w:r>
        <w:rPr>
          <w:rFonts w:ascii="Times New Roman" w:eastAsia="Times New Roman" w:hAnsi="Times New Roman" w:cs="Times New Roman"/>
          <w:sz w:val="24"/>
          <w:szCs w:val="24"/>
        </w:rPr>
        <w:t xml:space="preserve">came under a microscope as stereotypes abounded of </w:t>
      </w:r>
      <w:r w:rsidR="002C113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anti-modern, depraved, and uneducated</w:t>
      </w:r>
      <w:r w:rsidR="002C1130">
        <w:rPr>
          <w:rFonts w:ascii="Times New Roman" w:eastAsia="Times New Roman" w:hAnsi="Times New Roman" w:cs="Times New Roman"/>
          <w:sz w:val="24"/>
          <w:szCs w:val="24"/>
        </w:rPr>
        <w:t xml:space="preserve"> region</w:t>
      </w:r>
      <w:r>
        <w:rPr>
          <w:rFonts w:ascii="Times New Roman" w:eastAsia="Times New Roman" w:hAnsi="Times New Roman" w:cs="Times New Roman"/>
          <w:sz w:val="24"/>
          <w:szCs w:val="24"/>
        </w:rPr>
        <w:t>. The South’s economic woes, seen as exceptional and pervasive even by contemporary standards, combined with a culture of segregation enforced through Jim Crow laws and spectacular racial violence, left questions about the region’s fitness for full inclusion and citizenship.</w:t>
      </w:r>
      <w:r>
        <w:rPr>
          <w:rFonts w:ascii="Times New Roman" w:eastAsia="Times New Roman" w:hAnsi="Times New Roman" w:cs="Times New Roman"/>
          <w:sz w:val="24"/>
          <w:szCs w:val="24"/>
          <w:vertAlign w:val="superscript"/>
        </w:rPr>
        <w:footnoteReference w:id="25"/>
      </w:r>
      <w:r>
        <w:rPr>
          <w:rFonts w:ascii="Times New Roman" w:eastAsia="Times New Roman" w:hAnsi="Times New Roman" w:cs="Times New Roman"/>
          <w:sz w:val="24"/>
          <w:szCs w:val="24"/>
        </w:rPr>
        <w:t xml:space="preserve"> </w:t>
      </w:r>
    </w:p>
    <w:p w14:paraId="00000032" w14:textId="77777777" w:rsidR="00AD40E7" w:rsidRDefault="00AD40E7">
      <w:pPr>
        <w:jc w:val="both"/>
        <w:rPr>
          <w:rFonts w:ascii="Times New Roman" w:eastAsia="Times New Roman" w:hAnsi="Times New Roman" w:cs="Times New Roman"/>
          <w:sz w:val="24"/>
          <w:szCs w:val="24"/>
        </w:rPr>
      </w:pPr>
    </w:p>
    <w:p w14:paraId="00000033" w14:textId="60384941"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Great Depression further animated regional debates about the character and future of the South among intellectuals residing in the region’s universities. The entanglement of the New Deal state and literary market with academics meant scholarship from academia impacted government policy and ideas about the region. Couch and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sought to position themselves at the center of these </w:t>
      </w:r>
      <w:r w:rsidR="00D532AD">
        <w:rPr>
          <w:rFonts w:ascii="Times New Roman" w:eastAsia="Times New Roman" w:hAnsi="Times New Roman" w:cs="Times New Roman"/>
          <w:sz w:val="24"/>
          <w:szCs w:val="24"/>
        </w:rPr>
        <w:t>regional debates</w:t>
      </w:r>
      <w:r>
        <w:rPr>
          <w:rFonts w:ascii="Times New Roman" w:eastAsia="Times New Roman" w:hAnsi="Times New Roman" w:cs="Times New Roman"/>
          <w:sz w:val="24"/>
          <w:szCs w:val="24"/>
        </w:rPr>
        <w:t xml:space="preserve"> through the scholarship that they produced</w:t>
      </w:r>
      <w:r w:rsidR="006702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While they argued for different approaches to understanding social conditions in the region, both were liberal progressives who were critical but still supportive of modernization. Neither was eager to romanticize </w:t>
      </w:r>
      <w:r w:rsidR="004625C3">
        <w:rPr>
          <w:rFonts w:ascii="Times New Roman" w:eastAsia="Times New Roman" w:hAnsi="Times New Roman" w:cs="Times New Roman"/>
          <w:sz w:val="24"/>
          <w:szCs w:val="24"/>
        </w:rPr>
        <w:t>S</w:t>
      </w:r>
      <w:r>
        <w:rPr>
          <w:rFonts w:ascii="Times New Roman" w:eastAsia="Times New Roman" w:hAnsi="Times New Roman" w:cs="Times New Roman"/>
          <w:sz w:val="24"/>
          <w:szCs w:val="24"/>
        </w:rPr>
        <w:t>outhern “tradition</w:t>
      </w:r>
      <w:r w:rsidR="00765A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Their positioning placed them in debate with a powerful set of intellectuals based at another </w:t>
      </w:r>
      <w:r w:rsidR="00ED660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outhern university on the ascent, Vanderbilt University. </w:t>
      </w:r>
    </w:p>
    <w:p w14:paraId="00000034" w14:textId="77777777" w:rsidR="00AD40E7" w:rsidRDefault="00AD40E7">
      <w:pPr>
        <w:jc w:val="both"/>
        <w:rPr>
          <w:rFonts w:ascii="Times New Roman" w:eastAsia="Times New Roman" w:hAnsi="Times New Roman" w:cs="Times New Roman"/>
          <w:sz w:val="24"/>
          <w:szCs w:val="24"/>
        </w:rPr>
      </w:pPr>
    </w:p>
    <w:p w14:paraId="00000035" w14:textId="77777777" w:rsidR="00AD40E7" w:rsidRDefault="0072740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An Intellectual Divide: Southern Agrarians vs Regionalists</w:t>
      </w:r>
    </w:p>
    <w:p w14:paraId="00000036" w14:textId="77777777" w:rsidR="00AD40E7" w:rsidRDefault="00AD40E7">
      <w:pPr>
        <w:jc w:val="both"/>
        <w:rPr>
          <w:rFonts w:ascii="Times New Roman" w:eastAsia="Times New Roman" w:hAnsi="Times New Roman" w:cs="Times New Roman"/>
          <w:sz w:val="24"/>
          <w:szCs w:val="24"/>
        </w:rPr>
      </w:pPr>
    </w:p>
    <w:p w14:paraId="00000037" w14:textId="5E52E809"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about how to provide relief to and reform the South spurred a deep rift in academic and literary thought, provoking the intellectual community into two warring schools of thought: Southern Agrarians and Regionalists. Agrarians were best represented through Vanderbilt University academics John Crowe Ransom, Allen Tate, and Donald Davidson. Their 1930 manifesto, </w:t>
      </w:r>
      <w:r>
        <w:rPr>
          <w:rFonts w:ascii="Times New Roman" w:eastAsia="Times New Roman" w:hAnsi="Times New Roman" w:cs="Times New Roman"/>
          <w:i/>
          <w:sz w:val="24"/>
          <w:szCs w:val="24"/>
        </w:rPr>
        <w:t xml:space="preserve">I’ll Take </w:t>
      </w:r>
      <w:r w:rsidR="00162ACF">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y Stand,</w:t>
      </w:r>
      <w:r>
        <w:rPr>
          <w:rFonts w:ascii="Times New Roman" w:eastAsia="Times New Roman" w:hAnsi="Times New Roman" w:cs="Times New Roman"/>
          <w:sz w:val="24"/>
          <w:szCs w:val="24"/>
        </w:rPr>
        <w:t xml:space="preserve"> renounced modernization through industrial capitalism. “The younger </w:t>
      </w:r>
      <w:r w:rsidR="006702F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outherners, who are being converted frequently to the industrial gospel, must come back to the support of the Southern tradition,” they wrote, adding that “they must be persuaded to look very critically at the advantages of becoming a ‘new South’ which will be only an undistinguished </w:t>
      </w:r>
      <w:r>
        <w:rPr>
          <w:rFonts w:ascii="Times New Roman" w:eastAsia="Times New Roman" w:hAnsi="Times New Roman" w:cs="Times New Roman"/>
          <w:sz w:val="24"/>
          <w:szCs w:val="24"/>
        </w:rPr>
        <w:lastRenderedPageBreak/>
        <w:t>replica of the usual industrial community.”</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Looking to save “traditional Southern life,” they advocated for a return to agrarian life</w:t>
      </w:r>
      <w:r w:rsidR="008D6976">
        <w:rPr>
          <w:rFonts w:ascii="Times New Roman" w:eastAsia="Times New Roman" w:hAnsi="Times New Roman" w:cs="Times New Roman"/>
          <w:sz w:val="24"/>
          <w:szCs w:val="24"/>
        </w:rPr>
        <w:t xml:space="preserve"> and the “culture of the soil.” Such calls for a return to traditional values were made without any discussion of the institutionalized systems of slavery that shaped such </w:t>
      </w:r>
      <w:r w:rsidR="00FC4BD2">
        <w:rPr>
          <w:rFonts w:ascii="Times New Roman" w:eastAsia="Times New Roman" w:hAnsi="Times New Roman" w:cs="Times New Roman"/>
          <w:sz w:val="24"/>
          <w:szCs w:val="24"/>
        </w:rPr>
        <w:t>“</w:t>
      </w:r>
      <w:r w:rsidR="008D6976">
        <w:rPr>
          <w:rFonts w:ascii="Times New Roman" w:eastAsia="Times New Roman" w:hAnsi="Times New Roman" w:cs="Times New Roman"/>
          <w:sz w:val="24"/>
          <w:szCs w:val="24"/>
        </w:rPr>
        <w:t>tradition</w:t>
      </w:r>
      <w:r w:rsidR="00E6637E">
        <w:rPr>
          <w:rFonts w:ascii="Times New Roman" w:eastAsia="Times New Roman" w:hAnsi="Times New Roman" w:cs="Times New Roman"/>
          <w:sz w:val="24"/>
          <w:szCs w:val="24"/>
        </w:rPr>
        <w:t>.</w:t>
      </w:r>
      <w:r w:rsidR="00FC4BD2">
        <w:rPr>
          <w:rFonts w:ascii="Times New Roman" w:eastAsia="Times New Roman" w:hAnsi="Times New Roman" w:cs="Times New Roman"/>
          <w:sz w:val="24"/>
          <w:szCs w:val="24"/>
        </w:rPr>
        <w:t>”</w:t>
      </w:r>
      <w:r w:rsidR="008D6976">
        <w:rPr>
          <w:rFonts w:ascii="Times New Roman" w:eastAsia="Times New Roman" w:hAnsi="Times New Roman" w:cs="Times New Roman"/>
          <w:sz w:val="24"/>
          <w:szCs w:val="24"/>
        </w:rPr>
        <w:t xml:space="preserve"> </w:t>
      </w:r>
    </w:p>
    <w:p w14:paraId="53C244AA" w14:textId="77777777" w:rsidR="008D6976" w:rsidRDefault="008D6976">
      <w:pPr>
        <w:jc w:val="both"/>
        <w:rPr>
          <w:rFonts w:ascii="Times New Roman" w:eastAsia="Times New Roman" w:hAnsi="Times New Roman" w:cs="Times New Roman"/>
          <w:sz w:val="24"/>
          <w:szCs w:val="24"/>
        </w:rPr>
      </w:pPr>
    </w:p>
    <w:p w14:paraId="00000038" w14:textId="37E34889"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Southern Agrarians also felt that Northern progressive thought had infiltrated university halls in the South with their ideas about modernization through industrialization and consumerism. They particularly turned their scrutiny toward the emerging field of Sociology. Agrarians argued that sociological scholarship, much of which </w:t>
      </w:r>
      <w:r w:rsidR="006702F7">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published by UNC Press, aided in the erosion of Southern traditional values. Davidson saw “the sociologist [as] the twentieth-century successor to the nineteenth-century abolitionist. A disturber of the peace and the status quo, he abhorred the concrete, the organic, the religious, and preferred the abstract, the theoretical, and the scientific. Indeed, so blinded by charts, tables and statistics was he that he could not see the flesh and blood individual.”</w:t>
      </w:r>
      <w:r>
        <w:rPr>
          <w:rFonts w:ascii="Times New Roman" w:eastAsia="Times New Roman" w:hAnsi="Times New Roman" w:cs="Times New Roman"/>
          <w:sz w:val="24"/>
          <w:szCs w:val="24"/>
          <w:vertAlign w:val="superscript"/>
        </w:rPr>
        <w:footnoteReference w:id="27"/>
      </w:r>
      <w:r>
        <w:rPr>
          <w:rFonts w:ascii="Times New Roman" w:eastAsia="Times New Roman" w:hAnsi="Times New Roman" w:cs="Times New Roman"/>
          <w:sz w:val="24"/>
          <w:szCs w:val="24"/>
        </w:rPr>
        <w:t xml:space="preserve"> </w:t>
      </w:r>
    </w:p>
    <w:p w14:paraId="72966919" w14:textId="77777777" w:rsidR="00F84A48" w:rsidRDefault="00F84A48">
      <w:pPr>
        <w:jc w:val="both"/>
        <w:rPr>
          <w:rFonts w:ascii="Times New Roman" w:eastAsia="Times New Roman" w:hAnsi="Times New Roman" w:cs="Times New Roman"/>
          <w:sz w:val="24"/>
          <w:szCs w:val="24"/>
        </w:rPr>
      </w:pPr>
    </w:p>
    <w:p w14:paraId="00000039" w14:textId="77777777"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poster child for Sociology and an advocate of “the New South,” Howard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and his UNC-Chapel Hill colleagues became the Agrarians’ chief opponents and symbolized the regionalism school of thought.</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 xml:space="preserve"> Many of the “Chapel Hill Sociologists,” which they were labeled, may have grown up and worked in the South, but they were not reactionary romantics of the Old South like the Agrarians. While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and his colleagues saw great problems in the region, they advocated for systematic, scientific studies of the region so that solutions to social problems could be found, rather than calling for a return to tradition as did the Agrarians.</w:t>
      </w:r>
    </w:p>
    <w:p w14:paraId="0000003A" w14:textId="77777777"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B" w14:textId="44497094"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is often referred to as the founder of this sociological approach </w:t>
      </w:r>
      <w:r w:rsidR="00AB1291">
        <w:rPr>
          <w:rFonts w:ascii="Times New Roman" w:eastAsia="Times New Roman" w:hAnsi="Times New Roman" w:cs="Times New Roman"/>
          <w:sz w:val="24"/>
          <w:szCs w:val="24"/>
        </w:rPr>
        <w:t xml:space="preserve">of regionalism </w:t>
      </w:r>
      <w:r>
        <w:rPr>
          <w:rFonts w:ascii="Times New Roman" w:eastAsia="Times New Roman" w:hAnsi="Times New Roman" w:cs="Times New Roman"/>
          <w:sz w:val="24"/>
          <w:szCs w:val="24"/>
        </w:rPr>
        <w:t xml:space="preserve">that centered scientific data to address social problems, his work along with his colleagues is directly indebted to W.E.B. </w:t>
      </w:r>
      <w:r w:rsidR="000A3C54">
        <w:rPr>
          <w:rFonts w:ascii="Times New Roman" w:eastAsia="Times New Roman" w:hAnsi="Times New Roman" w:cs="Times New Roman"/>
          <w:sz w:val="24"/>
          <w:szCs w:val="24"/>
        </w:rPr>
        <w:t xml:space="preserve">Du </w:t>
      </w:r>
      <w:proofErr w:type="spellStart"/>
      <w:r w:rsidR="000A3C54">
        <w:rPr>
          <w:rFonts w:ascii="Times New Roman" w:eastAsia="Times New Roman" w:hAnsi="Times New Roman" w:cs="Times New Roman"/>
          <w:sz w:val="24"/>
          <w:szCs w:val="24"/>
        </w:rPr>
        <w:t>Bois</w:t>
      </w:r>
      <w:proofErr w:type="spellEnd"/>
      <w:r w:rsidR="00D64982">
        <w:rPr>
          <w:rFonts w:ascii="Times New Roman" w:eastAsia="Times New Roman" w:hAnsi="Times New Roman" w:cs="Times New Roman"/>
          <w:sz w:val="24"/>
          <w:szCs w:val="24"/>
        </w:rPr>
        <w:t xml:space="preserve"> and the Atlanta School</w:t>
      </w:r>
      <w:r>
        <w:rPr>
          <w:rFonts w:ascii="Times New Roman" w:eastAsia="Times New Roman" w:hAnsi="Times New Roman" w:cs="Times New Roman"/>
          <w:sz w:val="24"/>
          <w:szCs w:val="24"/>
        </w:rPr>
        <w:t xml:space="preserve">. </w:t>
      </w:r>
      <w:r w:rsidR="000A3C54">
        <w:rPr>
          <w:rFonts w:ascii="Times New Roman" w:eastAsia="Times New Roman" w:hAnsi="Times New Roman" w:cs="Times New Roman"/>
          <w:sz w:val="24"/>
          <w:szCs w:val="24"/>
        </w:rPr>
        <w:t xml:space="preserve">Du </w:t>
      </w:r>
      <w:proofErr w:type="spellStart"/>
      <w:r w:rsidR="000A3C54">
        <w:rPr>
          <w:rFonts w:ascii="Times New Roman" w:eastAsia="Times New Roman" w:hAnsi="Times New Roman" w:cs="Times New Roman"/>
          <w:sz w:val="24"/>
          <w:szCs w:val="24"/>
        </w:rPr>
        <w:t>Bois</w:t>
      </w:r>
      <w:proofErr w:type="spellEnd"/>
      <w:r>
        <w:rPr>
          <w:rFonts w:ascii="Times New Roman" w:eastAsia="Times New Roman" w:hAnsi="Times New Roman" w:cs="Times New Roman"/>
          <w:sz w:val="24"/>
          <w:szCs w:val="24"/>
        </w:rPr>
        <w:t xml:space="preserve"> began working at the Atlanta Sociological Laboratory in 1897 at what is now known as Clark Atlanta University. Under </w:t>
      </w:r>
      <w:r w:rsidR="000A3C54">
        <w:rPr>
          <w:rFonts w:ascii="Times New Roman" w:eastAsia="Times New Roman" w:hAnsi="Times New Roman" w:cs="Times New Roman"/>
          <w:sz w:val="24"/>
          <w:szCs w:val="24"/>
        </w:rPr>
        <w:t xml:space="preserve">Du </w:t>
      </w:r>
      <w:proofErr w:type="spellStart"/>
      <w:r w:rsidR="000A3C54">
        <w:rPr>
          <w:rFonts w:ascii="Times New Roman" w:eastAsia="Times New Roman" w:hAnsi="Times New Roman" w:cs="Times New Roman"/>
          <w:sz w:val="24"/>
          <w:szCs w:val="24"/>
        </w:rPr>
        <w:t>Bois</w:t>
      </w:r>
      <w:r>
        <w:rPr>
          <w:rFonts w:ascii="Times New Roman" w:eastAsia="Times New Roman" w:hAnsi="Times New Roman" w:cs="Times New Roman"/>
          <w:sz w:val="24"/>
          <w:szCs w:val="24"/>
        </w:rPr>
        <w:t>’</w:t>
      </w:r>
      <w:proofErr w:type="spellEnd"/>
      <w:r>
        <w:rPr>
          <w:rFonts w:ascii="Times New Roman" w:eastAsia="Times New Roman" w:hAnsi="Times New Roman" w:cs="Times New Roman"/>
          <w:sz w:val="24"/>
          <w:szCs w:val="24"/>
        </w:rPr>
        <w:t xml:space="preserve"> direction, the lab was the first to collect what was understood as objective, scholarly data about </w:t>
      </w:r>
      <w:r w:rsidR="00AB1291">
        <w:rPr>
          <w:rFonts w:ascii="Times New Roman" w:eastAsia="Times New Roman" w:hAnsi="Times New Roman" w:cs="Times New Roman"/>
          <w:sz w:val="24"/>
          <w:szCs w:val="24"/>
        </w:rPr>
        <w:t>B</w:t>
      </w:r>
      <w:r>
        <w:rPr>
          <w:rFonts w:ascii="Times New Roman" w:eastAsia="Times New Roman" w:hAnsi="Times New Roman" w:cs="Times New Roman"/>
          <w:sz w:val="24"/>
          <w:szCs w:val="24"/>
        </w:rPr>
        <w:t>lack communities in the South.</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Their pioneering sociological methods produced data that </w:t>
      </w:r>
      <w:r w:rsidR="000A3C54">
        <w:rPr>
          <w:rFonts w:ascii="Times New Roman" w:eastAsia="Times New Roman" w:hAnsi="Times New Roman" w:cs="Times New Roman"/>
          <w:sz w:val="24"/>
          <w:szCs w:val="24"/>
        </w:rPr>
        <w:t xml:space="preserve">challenged racist pseudo-science representations of Black communities and </w:t>
      </w:r>
      <w:r>
        <w:rPr>
          <w:rFonts w:ascii="Times New Roman" w:eastAsia="Times New Roman" w:hAnsi="Times New Roman" w:cs="Times New Roman"/>
          <w:sz w:val="24"/>
          <w:szCs w:val="24"/>
        </w:rPr>
        <w:t>suggest</w:t>
      </w:r>
      <w:ins w:id="0" w:author="Tilton, Lauren" w:date="2021-03-01T16:14:00Z">
        <w:r w:rsidR="000A3C54">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improvements.</w:t>
      </w:r>
      <w:ins w:id="1" w:author="Tilton, Lauren" w:date="2021-03-01T16:11:00Z">
        <w:r w:rsidR="000A3C54">
          <w:rPr>
            <w:rStyle w:val="FootnoteReference"/>
            <w:rFonts w:ascii="Times New Roman" w:eastAsia="Times New Roman" w:hAnsi="Times New Roman" w:cs="Times New Roman"/>
            <w:sz w:val="24"/>
            <w:szCs w:val="24"/>
          </w:rPr>
          <w:footnoteReference w:id="30"/>
        </w:r>
      </w:ins>
      <w:r>
        <w:rPr>
          <w:rFonts w:ascii="Times New Roman" w:eastAsia="Times New Roman" w:hAnsi="Times New Roman" w:cs="Times New Roman"/>
          <w:sz w:val="24"/>
          <w:szCs w:val="24"/>
        </w:rPr>
        <w:t xml:space="preserve"> Despite this much earlier and significant advance, </w:t>
      </w:r>
      <w:r w:rsidR="000A3C54">
        <w:rPr>
          <w:rFonts w:ascii="Times New Roman" w:eastAsia="Times New Roman" w:hAnsi="Times New Roman" w:cs="Times New Roman"/>
          <w:sz w:val="24"/>
          <w:szCs w:val="24"/>
        </w:rPr>
        <w:t xml:space="preserve">Du </w:t>
      </w:r>
      <w:proofErr w:type="spellStart"/>
      <w:r w:rsidR="000A3C54">
        <w:rPr>
          <w:rFonts w:ascii="Times New Roman" w:eastAsia="Times New Roman" w:hAnsi="Times New Roman" w:cs="Times New Roman"/>
          <w:sz w:val="24"/>
          <w:szCs w:val="24"/>
        </w:rPr>
        <w:t>Bois</w:t>
      </w:r>
      <w:proofErr w:type="spellEnd"/>
      <w:r>
        <w:rPr>
          <w:rFonts w:ascii="Times New Roman" w:eastAsia="Times New Roman" w:hAnsi="Times New Roman" w:cs="Times New Roman"/>
          <w:sz w:val="24"/>
          <w:szCs w:val="24"/>
        </w:rPr>
        <w:t xml:space="preserve"> is rarely credited as the creator of modern American Sociology, regional methods, or the sociology of the South</w:t>
      </w:r>
      <w:r w:rsidR="00AB1291">
        <w:rPr>
          <w:rFonts w:ascii="Times New Roman" w:eastAsia="Times New Roman" w:hAnsi="Times New Roman" w:cs="Times New Roman"/>
          <w:sz w:val="24"/>
          <w:szCs w:val="24"/>
        </w:rPr>
        <w:t>.</w:t>
      </w:r>
      <w:ins w:id="5" w:author="Tilton, Lauren" w:date="2021-03-01T16:09:00Z">
        <w:r w:rsidR="00D64982">
          <w:rPr>
            <w:rStyle w:val="FootnoteReference"/>
            <w:rFonts w:ascii="Times New Roman" w:eastAsia="Times New Roman" w:hAnsi="Times New Roman" w:cs="Times New Roman"/>
            <w:sz w:val="24"/>
            <w:szCs w:val="24"/>
          </w:rPr>
          <w:footnoteReference w:id="31"/>
        </w:r>
      </w:ins>
      <w:r>
        <w:rPr>
          <w:rFonts w:ascii="Times New Roman" w:eastAsia="Times New Roman" w:hAnsi="Times New Roman" w:cs="Times New Roman"/>
          <w:sz w:val="24"/>
          <w:szCs w:val="24"/>
        </w:rPr>
        <w:t xml:space="preserve"> </w:t>
      </w:r>
    </w:p>
    <w:p w14:paraId="0000003C" w14:textId="77777777" w:rsidR="00AD40E7" w:rsidRDefault="00AD40E7">
      <w:pPr>
        <w:jc w:val="both"/>
        <w:rPr>
          <w:rFonts w:ascii="Times New Roman" w:eastAsia="Times New Roman" w:hAnsi="Times New Roman" w:cs="Times New Roman"/>
          <w:sz w:val="24"/>
          <w:szCs w:val="24"/>
        </w:rPr>
      </w:pPr>
    </w:p>
    <w:p w14:paraId="0000003D" w14:textId="2C5BAD0A"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did not center </w:t>
      </w:r>
      <w:r w:rsidR="000A3C54">
        <w:rPr>
          <w:rFonts w:ascii="Times New Roman" w:eastAsia="Times New Roman" w:hAnsi="Times New Roman" w:cs="Times New Roman"/>
          <w:sz w:val="24"/>
          <w:szCs w:val="24"/>
        </w:rPr>
        <w:t xml:space="preserve">Du </w:t>
      </w:r>
      <w:proofErr w:type="spellStart"/>
      <w:r w:rsidR="000A3C54">
        <w:rPr>
          <w:rFonts w:ascii="Times New Roman" w:eastAsia="Times New Roman" w:hAnsi="Times New Roman" w:cs="Times New Roman"/>
          <w:sz w:val="24"/>
          <w:szCs w:val="24"/>
        </w:rPr>
        <w:t>Bois</w:t>
      </w:r>
      <w:r>
        <w:rPr>
          <w:rFonts w:ascii="Times New Roman" w:eastAsia="Times New Roman" w:hAnsi="Times New Roman" w:cs="Times New Roman"/>
          <w:sz w:val="24"/>
          <w:szCs w:val="24"/>
        </w:rPr>
        <w:t>’</w:t>
      </w:r>
      <w:proofErr w:type="spellEnd"/>
      <w:r>
        <w:rPr>
          <w:rFonts w:ascii="Times New Roman" w:eastAsia="Times New Roman" w:hAnsi="Times New Roman" w:cs="Times New Roman"/>
          <w:sz w:val="24"/>
          <w:szCs w:val="24"/>
        </w:rPr>
        <w:t xml:space="preserve"> studies in his own work, he drew on many of his ideas</w:t>
      </w:r>
      <w:r w:rsidR="00AB1291">
        <w:rPr>
          <w:rFonts w:ascii="Times New Roman" w:eastAsia="Times New Roman" w:hAnsi="Times New Roman" w:cs="Times New Roman"/>
          <w:sz w:val="24"/>
          <w:szCs w:val="24"/>
        </w:rPr>
        <w:t>, which guided the development of</w:t>
      </w:r>
      <w:r>
        <w:rPr>
          <w:rFonts w:ascii="Times New Roman" w:eastAsia="Times New Roman" w:hAnsi="Times New Roman" w:cs="Times New Roman"/>
          <w:sz w:val="24"/>
          <w:szCs w:val="24"/>
        </w:rPr>
        <w:t xml:space="preserve"> UNC’s Institute for Research in Social Science.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believed </w:t>
      </w:r>
      <w:r w:rsidR="002F5C5C">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addressing the many problems of the South began with better understanding its unique regional culture. He argued, “cataloguing the traits of the South was the first step toward merging the region with the rest of the nation while maintaining its distinctive culture</w:t>
      </w:r>
      <w:r w:rsidR="00AB1291">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32"/>
      </w:r>
      <w:r>
        <w:rPr>
          <w:rFonts w:ascii="Times New Roman" w:eastAsia="Times New Roman" w:hAnsi="Times New Roman" w:cs="Times New Roman"/>
          <w:sz w:val="24"/>
          <w:szCs w:val="24"/>
        </w:rPr>
        <w:t xml:space="preserve"> Therefore, his studies were dedicated to this endeavor of cataloguing all types of Southern traits, including folklore, health, technology, and eating habits. His studies painted a dismal picture of an impoverished South in need of economic and cultural reform. To remedy these problems,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argued for adapting agricultural ways of life with industrial life to create a “‘new equilibrium between rural and urban’” in order to better integrate into the larger nation.</w:t>
      </w:r>
      <w:r>
        <w:rPr>
          <w:rFonts w:ascii="Times New Roman" w:eastAsia="Times New Roman" w:hAnsi="Times New Roman" w:cs="Times New Roman"/>
          <w:sz w:val="24"/>
          <w:szCs w:val="24"/>
          <w:vertAlign w:val="superscript"/>
        </w:rPr>
        <w:footnoteReference w:id="33"/>
      </w:r>
      <w:r>
        <w:rPr>
          <w:rFonts w:ascii="Times New Roman" w:eastAsia="Times New Roman" w:hAnsi="Times New Roman" w:cs="Times New Roman"/>
          <w:sz w:val="24"/>
          <w:szCs w:val="24"/>
        </w:rPr>
        <w:t xml:space="preserve"> Additionally, he called for improving “race relations through education,” but did not go as far as to call for an end to segregation.</w:t>
      </w:r>
      <w:r>
        <w:rPr>
          <w:rFonts w:ascii="Times New Roman" w:eastAsia="Times New Roman" w:hAnsi="Times New Roman" w:cs="Times New Roman"/>
          <w:sz w:val="24"/>
          <w:szCs w:val="24"/>
          <w:vertAlign w:val="superscript"/>
        </w:rPr>
        <w:footnoteReference w:id="34"/>
      </w:r>
    </w:p>
    <w:p w14:paraId="0000003E" w14:textId="77777777" w:rsidR="00AD40E7" w:rsidRDefault="00AD40E7">
      <w:pPr>
        <w:jc w:val="both"/>
        <w:rPr>
          <w:rFonts w:ascii="Times New Roman" w:eastAsia="Times New Roman" w:hAnsi="Times New Roman" w:cs="Times New Roman"/>
          <w:sz w:val="24"/>
          <w:szCs w:val="24"/>
        </w:rPr>
      </w:pPr>
    </w:p>
    <w:p w14:paraId="0000003F" w14:textId="77777777" w:rsidR="00AD40E7" w:rsidRDefault="0072740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Shaped by Debate: Couch and the Role of UNC Press </w:t>
      </w:r>
    </w:p>
    <w:p w14:paraId="00000040" w14:textId="77777777" w:rsidR="00AD40E7" w:rsidRDefault="00AD40E7">
      <w:pPr>
        <w:jc w:val="both"/>
        <w:rPr>
          <w:rFonts w:ascii="Times New Roman" w:eastAsia="Times New Roman" w:hAnsi="Times New Roman" w:cs="Times New Roman"/>
          <w:sz w:val="24"/>
          <w:szCs w:val="24"/>
        </w:rPr>
      </w:pPr>
    </w:p>
    <w:p w14:paraId="00000041" w14:textId="66731A95" w:rsidR="00AD40E7" w:rsidRDefault="00AB12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Amid this debate between Agrarians and Regionalists</w:t>
      </w:r>
      <w:r w:rsidR="0072740E">
        <w:rPr>
          <w:rFonts w:ascii="Times New Roman" w:eastAsia="Times New Roman" w:hAnsi="Times New Roman" w:cs="Times New Roman"/>
          <w:sz w:val="24"/>
          <w:szCs w:val="24"/>
        </w:rPr>
        <w:t xml:space="preserve">, Couch </w:t>
      </w:r>
      <w:r w:rsidR="00B4065F">
        <w:rPr>
          <w:rFonts w:ascii="Times New Roman" w:eastAsia="Times New Roman" w:hAnsi="Times New Roman" w:cs="Times New Roman"/>
          <w:sz w:val="24"/>
          <w:szCs w:val="24"/>
        </w:rPr>
        <w:t>came</w:t>
      </w:r>
      <w:r w:rsidR="0072740E">
        <w:rPr>
          <w:rFonts w:ascii="Times New Roman" w:eastAsia="Times New Roman" w:hAnsi="Times New Roman" w:cs="Times New Roman"/>
          <w:sz w:val="24"/>
          <w:szCs w:val="24"/>
        </w:rPr>
        <w:t xml:space="preserve"> into his intellectual own. While he distressed over the portrayals of the region as backwards and retrograde, Couch did not desire to romanticize or call for a return to “traditional Southern life” like the Southern Agrarians. </w:t>
      </w:r>
      <w:r w:rsidR="00EF42F9">
        <w:rPr>
          <w:rFonts w:ascii="Times New Roman" w:eastAsia="Times New Roman" w:hAnsi="Times New Roman" w:cs="Times New Roman"/>
          <w:sz w:val="24"/>
          <w:szCs w:val="24"/>
        </w:rPr>
        <w:t>He believed that r</w:t>
      </w:r>
      <w:r w:rsidR="0072740E">
        <w:rPr>
          <w:rFonts w:ascii="Times New Roman" w:eastAsia="Times New Roman" w:hAnsi="Times New Roman" w:cs="Times New Roman"/>
          <w:sz w:val="24"/>
          <w:szCs w:val="24"/>
        </w:rPr>
        <w:t xml:space="preserve">omanticizing the region was as unproductive as vilifying the region for neither helped </w:t>
      </w:r>
      <w:r w:rsidR="00775163">
        <w:rPr>
          <w:rFonts w:ascii="Times New Roman" w:eastAsia="Times New Roman" w:hAnsi="Times New Roman" w:cs="Times New Roman"/>
          <w:sz w:val="24"/>
          <w:szCs w:val="24"/>
        </w:rPr>
        <w:t xml:space="preserve">to </w:t>
      </w:r>
      <w:r w:rsidR="0072740E">
        <w:rPr>
          <w:rFonts w:ascii="Times New Roman" w:eastAsia="Times New Roman" w:hAnsi="Times New Roman" w:cs="Times New Roman"/>
          <w:sz w:val="24"/>
          <w:szCs w:val="24"/>
        </w:rPr>
        <w:t xml:space="preserve">identify the very real issues that left millions in poverty </w:t>
      </w:r>
      <w:r w:rsidR="00BF08AB">
        <w:rPr>
          <w:rFonts w:ascii="Times New Roman" w:eastAsia="Times New Roman" w:hAnsi="Times New Roman" w:cs="Times New Roman"/>
          <w:sz w:val="24"/>
          <w:szCs w:val="24"/>
        </w:rPr>
        <w:t xml:space="preserve">nor </w:t>
      </w:r>
      <w:r w:rsidR="002023BE">
        <w:rPr>
          <w:rFonts w:ascii="Times New Roman" w:eastAsia="Times New Roman" w:hAnsi="Times New Roman" w:cs="Times New Roman"/>
          <w:sz w:val="24"/>
          <w:szCs w:val="24"/>
        </w:rPr>
        <w:t xml:space="preserve">the </w:t>
      </w:r>
      <w:r w:rsidR="00082046">
        <w:rPr>
          <w:rFonts w:ascii="Times New Roman" w:eastAsia="Times New Roman" w:hAnsi="Times New Roman" w:cs="Times New Roman"/>
          <w:sz w:val="24"/>
          <w:szCs w:val="24"/>
        </w:rPr>
        <w:t>possibilities</w:t>
      </w:r>
      <w:r w:rsidR="0072740E">
        <w:rPr>
          <w:rFonts w:ascii="Times New Roman" w:eastAsia="Times New Roman" w:hAnsi="Times New Roman" w:cs="Times New Roman"/>
          <w:sz w:val="24"/>
          <w:szCs w:val="24"/>
        </w:rPr>
        <w:t xml:space="preserve"> </w:t>
      </w:r>
      <w:r w:rsidR="00082046">
        <w:rPr>
          <w:rFonts w:ascii="Times New Roman" w:eastAsia="Times New Roman" w:hAnsi="Times New Roman" w:cs="Times New Roman"/>
          <w:sz w:val="24"/>
          <w:szCs w:val="24"/>
        </w:rPr>
        <w:t xml:space="preserve">for </w:t>
      </w:r>
      <w:r w:rsidR="0072740E">
        <w:rPr>
          <w:rFonts w:ascii="Times New Roman" w:eastAsia="Times New Roman" w:hAnsi="Times New Roman" w:cs="Times New Roman"/>
          <w:sz w:val="24"/>
          <w:szCs w:val="24"/>
        </w:rPr>
        <w:t xml:space="preserve">reforms. </w:t>
      </w:r>
      <w:r w:rsidR="00EF42F9">
        <w:rPr>
          <w:rFonts w:ascii="Times New Roman" w:eastAsia="Times New Roman" w:hAnsi="Times New Roman" w:cs="Times New Roman"/>
          <w:sz w:val="24"/>
          <w:szCs w:val="24"/>
        </w:rPr>
        <w:t>He worried that such</w:t>
      </w:r>
      <w:r w:rsidR="0072740E">
        <w:rPr>
          <w:rFonts w:ascii="Times New Roman" w:eastAsia="Times New Roman" w:hAnsi="Times New Roman" w:cs="Times New Roman"/>
          <w:sz w:val="24"/>
          <w:szCs w:val="24"/>
        </w:rPr>
        <w:t xml:space="preserve"> facile and tired stereotypes </w:t>
      </w:r>
      <w:r w:rsidR="00EF42F9">
        <w:rPr>
          <w:rFonts w:ascii="Times New Roman" w:eastAsia="Times New Roman" w:hAnsi="Times New Roman" w:cs="Times New Roman"/>
          <w:sz w:val="24"/>
          <w:szCs w:val="24"/>
        </w:rPr>
        <w:t xml:space="preserve">of </w:t>
      </w:r>
      <w:r w:rsidR="0072740E">
        <w:rPr>
          <w:rFonts w:ascii="Times New Roman" w:eastAsia="Times New Roman" w:hAnsi="Times New Roman" w:cs="Times New Roman"/>
          <w:sz w:val="24"/>
          <w:szCs w:val="24"/>
        </w:rPr>
        <w:t xml:space="preserve">the region risked characterizing the South as beyond reform and change. Instead he </w:t>
      </w:r>
      <w:r w:rsidR="00EF42F9">
        <w:rPr>
          <w:rFonts w:ascii="Times New Roman" w:eastAsia="Times New Roman" w:hAnsi="Times New Roman" w:cs="Times New Roman"/>
          <w:sz w:val="24"/>
          <w:szCs w:val="24"/>
        </w:rPr>
        <w:t xml:space="preserve">argued </w:t>
      </w:r>
      <w:r w:rsidR="0072740E">
        <w:rPr>
          <w:rFonts w:ascii="Times New Roman" w:eastAsia="Times New Roman" w:hAnsi="Times New Roman" w:cs="Times New Roman"/>
          <w:sz w:val="24"/>
          <w:szCs w:val="24"/>
        </w:rPr>
        <w:t xml:space="preserve">that an emphasis on authenticity and realism would hold a mirror up to the South forcing it to acknowledge the social conditions of the region which included class animosity spurred by industrial capitalism, a social order maintained by racial violence, and economic conditions often producing poverty. </w:t>
      </w:r>
      <w:r w:rsidR="00EF42F9">
        <w:rPr>
          <w:rFonts w:ascii="Times New Roman" w:eastAsia="Times New Roman" w:hAnsi="Times New Roman" w:cs="Times New Roman"/>
          <w:sz w:val="24"/>
          <w:szCs w:val="24"/>
        </w:rPr>
        <w:t>P</w:t>
      </w:r>
      <w:r w:rsidR="0072740E">
        <w:rPr>
          <w:rFonts w:ascii="Times New Roman" w:eastAsia="Times New Roman" w:hAnsi="Times New Roman" w:cs="Times New Roman"/>
          <w:sz w:val="24"/>
          <w:szCs w:val="24"/>
        </w:rPr>
        <w:t xml:space="preserve">ublishing cutting edge work of scholars who were experts in assessing social conditions in order to reshape the debate and characterizations of the region became a raison </w:t>
      </w:r>
      <w:proofErr w:type="spellStart"/>
      <w:r w:rsidR="0072740E">
        <w:rPr>
          <w:rFonts w:ascii="Times New Roman" w:eastAsia="Times New Roman" w:hAnsi="Times New Roman" w:cs="Times New Roman"/>
          <w:sz w:val="24"/>
          <w:szCs w:val="24"/>
        </w:rPr>
        <w:t>d’etre</w:t>
      </w:r>
      <w:proofErr w:type="spellEnd"/>
      <w:r w:rsidR="0072740E">
        <w:rPr>
          <w:rFonts w:ascii="Times New Roman" w:eastAsia="Times New Roman" w:hAnsi="Times New Roman" w:cs="Times New Roman"/>
          <w:sz w:val="24"/>
          <w:szCs w:val="24"/>
        </w:rPr>
        <w:t xml:space="preserve"> for Couch and UNC Press</w:t>
      </w:r>
      <w:r w:rsidR="00B4065F">
        <w:rPr>
          <w:rFonts w:ascii="Times New Roman" w:eastAsia="Times New Roman" w:hAnsi="Times New Roman" w:cs="Times New Roman"/>
          <w:sz w:val="24"/>
          <w:szCs w:val="24"/>
        </w:rPr>
        <w:t>, helping to produce a cultural shift on two fronts</w:t>
      </w:r>
      <w:r w:rsidR="0072740E">
        <w:rPr>
          <w:rFonts w:ascii="Times New Roman" w:eastAsia="Times New Roman" w:hAnsi="Times New Roman" w:cs="Times New Roman"/>
          <w:sz w:val="24"/>
          <w:szCs w:val="24"/>
        </w:rPr>
        <w:t>. First, the</w:t>
      </w:r>
      <w:r w:rsidR="00B4065F">
        <w:rPr>
          <w:rFonts w:ascii="Times New Roman" w:eastAsia="Times New Roman" w:hAnsi="Times New Roman" w:cs="Times New Roman"/>
          <w:sz w:val="24"/>
          <w:szCs w:val="24"/>
        </w:rPr>
        <w:t xml:space="preserve"> Press</w:t>
      </w:r>
      <w:r w:rsidR="0072740E">
        <w:rPr>
          <w:rFonts w:ascii="Times New Roman" w:eastAsia="Times New Roman" w:hAnsi="Times New Roman" w:cs="Times New Roman"/>
          <w:sz w:val="24"/>
          <w:szCs w:val="24"/>
        </w:rPr>
        <w:t xml:space="preserve"> </w:t>
      </w:r>
      <w:r w:rsidR="00B4065F">
        <w:rPr>
          <w:rFonts w:ascii="Times New Roman" w:eastAsia="Times New Roman" w:hAnsi="Times New Roman" w:cs="Times New Roman"/>
          <w:sz w:val="24"/>
          <w:szCs w:val="24"/>
        </w:rPr>
        <w:t>showed</w:t>
      </w:r>
      <w:r w:rsidR="0072740E">
        <w:rPr>
          <w:rFonts w:ascii="Times New Roman" w:eastAsia="Times New Roman" w:hAnsi="Times New Roman" w:cs="Times New Roman"/>
          <w:sz w:val="24"/>
          <w:szCs w:val="24"/>
        </w:rPr>
        <w:t xml:space="preserve"> that </w:t>
      </w:r>
      <w:r w:rsidR="00ED6601">
        <w:rPr>
          <w:rFonts w:ascii="Times New Roman" w:eastAsia="Times New Roman" w:hAnsi="Times New Roman" w:cs="Times New Roman"/>
          <w:sz w:val="24"/>
          <w:szCs w:val="24"/>
        </w:rPr>
        <w:t>South</w:t>
      </w:r>
      <w:r w:rsidR="0072740E">
        <w:rPr>
          <w:rFonts w:ascii="Times New Roman" w:eastAsia="Times New Roman" w:hAnsi="Times New Roman" w:cs="Times New Roman"/>
          <w:sz w:val="24"/>
          <w:szCs w:val="24"/>
        </w:rPr>
        <w:t xml:space="preserve">erners themselves </w:t>
      </w:r>
      <w:r w:rsidR="00B4065F">
        <w:rPr>
          <w:rFonts w:ascii="Times New Roman" w:eastAsia="Times New Roman" w:hAnsi="Times New Roman" w:cs="Times New Roman"/>
          <w:sz w:val="24"/>
          <w:szCs w:val="24"/>
        </w:rPr>
        <w:t xml:space="preserve">possessed </w:t>
      </w:r>
      <w:r w:rsidR="0072740E">
        <w:rPr>
          <w:rFonts w:ascii="Times New Roman" w:eastAsia="Times New Roman" w:hAnsi="Times New Roman" w:cs="Times New Roman"/>
          <w:sz w:val="24"/>
          <w:szCs w:val="24"/>
        </w:rPr>
        <w:t>a critical lens about the region</w:t>
      </w:r>
      <w:r w:rsidR="00B4065F">
        <w:rPr>
          <w:rFonts w:ascii="Times New Roman" w:eastAsia="Times New Roman" w:hAnsi="Times New Roman" w:cs="Times New Roman"/>
          <w:sz w:val="24"/>
          <w:szCs w:val="24"/>
        </w:rPr>
        <w:t xml:space="preserve"> eventually publishing </w:t>
      </w:r>
      <w:r w:rsidR="008B48D1">
        <w:rPr>
          <w:rFonts w:ascii="Times New Roman" w:eastAsia="Times New Roman" w:hAnsi="Times New Roman" w:cs="Times New Roman"/>
          <w:sz w:val="24"/>
          <w:szCs w:val="24"/>
        </w:rPr>
        <w:t>over 450 titles under Couch’s tutelage</w:t>
      </w:r>
      <w:r w:rsidR="0072740E">
        <w:rPr>
          <w:rFonts w:ascii="Times New Roman" w:eastAsia="Times New Roman" w:hAnsi="Times New Roman" w:cs="Times New Roman"/>
          <w:sz w:val="24"/>
          <w:szCs w:val="24"/>
        </w:rPr>
        <w:t xml:space="preserve">. Second, </w:t>
      </w:r>
      <w:r w:rsidR="00B4065F">
        <w:rPr>
          <w:rFonts w:ascii="Times New Roman" w:eastAsia="Times New Roman" w:hAnsi="Times New Roman" w:cs="Times New Roman"/>
          <w:sz w:val="24"/>
          <w:szCs w:val="24"/>
        </w:rPr>
        <w:t>the Press actively reshaped</w:t>
      </w:r>
      <w:r w:rsidR="0072740E">
        <w:rPr>
          <w:rFonts w:ascii="Times New Roman" w:eastAsia="Times New Roman" w:hAnsi="Times New Roman" w:cs="Times New Roman"/>
          <w:sz w:val="24"/>
          <w:szCs w:val="24"/>
        </w:rPr>
        <w:t xml:space="preserve"> how the nation understood the region, rather than simply following or responding to others. </w:t>
      </w:r>
    </w:p>
    <w:p w14:paraId="00000044" w14:textId="77777777" w:rsidR="00AD40E7" w:rsidRDefault="00AD40E7">
      <w:pPr>
        <w:jc w:val="both"/>
        <w:rPr>
          <w:rFonts w:ascii="Times New Roman" w:eastAsia="Times New Roman" w:hAnsi="Times New Roman" w:cs="Times New Roman"/>
          <w:sz w:val="24"/>
          <w:szCs w:val="24"/>
        </w:rPr>
      </w:pPr>
    </w:p>
    <w:p w14:paraId="00000045" w14:textId="77777777" w:rsidR="00AD40E7" w:rsidRDefault="0072740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UNC Press and the Ecosystem of Publishing</w:t>
      </w:r>
    </w:p>
    <w:p w14:paraId="00000046" w14:textId="77777777" w:rsidR="00AD40E7" w:rsidRDefault="00AD40E7">
      <w:pPr>
        <w:jc w:val="both"/>
        <w:rPr>
          <w:rFonts w:ascii="Times New Roman" w:eastAsia="Times New Roman" w:hAnsi="Times New Roman" w:cs="Times New Roman"/>
          <w:sz w:val="24"/>
          <w:szCs w:val="24"/>
        </w:rPr>
      </w:pPr>
    </w:p>
    <w:p w14:paraId="00000047" w14:textId="42326E7F" w:rsidR="00AD40E7" w:rsidRDefault="006A37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UNC P</w:t>
      </w:r>
      <w:r w:rsidR="0072740E">
        <w:rPr>
          <w:rFonts w:ascii="Times New Roman" w:eastAsia="Times New Roman" w:hAnsi="Times New Roman" w:cs="Times New Roman"/>
          <w:sz w:val="24"/>
          <w:szCs w:val="24"/>
        </w:rPr>
        <w:t xml:space="preserve">ress participated in a larger growing ecosystem of commercial and university presses shaping how intellectuals, policy makers, and the reading public understood the South. The commercial book industry grew substantially in the 1920s and 1930s led by some of the most prominent publishing houses such as Houghton, MacMillan, and Viking and magazines such as the </w:t>
      </w:r>
      <w:r w:rsidR="0072740E">
        <w:rPr>
          <w:rFonts w:ascii="Times New Roman" w:eastAsia="Times New Roman" w:hAnsi="Times New Roman" w:cs="Times New Roman"/>
          <w:i/>
          <w:sz w:val="24"/>
          <w:szCs w:val="24"/>
        </w:rPr>
        <w:t>New York Times</w:t>
      </w:r>
      <w:r w:rsidR="0072740E">
        <w:rPr>
          <w:rFonts w:ascii="Times New Roman" w:eastAsia="Times New Roman" w:hAnsi="Times New Roman" w:cs="Times New Roman"/>
          <w:sz w:val="24"/>
          <w:szCs w:val="24"/>
        </w:rPr>
        <w:t xml:space="preserve">, </w:t>
      </w:r>
      <w:r w:rsidR="0072740E">
        <w:rPr>
          <w:rFonts w:ascii="Times New Roman" w:eastAsia="Times New Roman" w:hAnsi="Times New Roman" w:cs="Times New Roman"/>
          <w:i/>
          <w:sz w:val="24"/>
          <w:szCs w:val="24"/>
        </w:rPr>
        <w:t>Atlantic</w:t>
      </w:r>
      <w:r w:rsidR="0072740E">
        <w:rPr>
          <w:rFonts w:ascii="Times New Roman" w:eastAsia="Times New Roman" w:hAnsi="Times New Roman" w:cs="Times New Roman"/>
          <w:sz w:val="24"/>
          <w:szCs w:val="24"/>
        </w:rPr>
        <w:t xml:space="preserve">, and </w:t>
      </w:r>
      <w:r w:rsidR="0072740E">
        <w:rPr>
          <w:rFonts w:ascii="Times New Roman" w:eastAsia="Times New Roman" w:hAnsi="Times New Roman" w:cs="Times New Roman"/>
          <w:i/>
          <w:sz w:val="24"/>
          <w:szCs w:val="24"/>
        </w:rPr>
        <w:t>Nation</w:t>
      </w:r>
      <w:r w:rsidR="0072740E">
        <w:rPr>
          <w:rFonts w:ascii="Times New Roman" w:eastAsia="Times New Roman" w:hAnsi="Times New Roman" w:cs="Times New Roman"/>
          <w:sz w:val="24"/>
          <w:szCs w:val="24"/>
        </w:rPr>
        <w:t xml:space="preserve">. Centered in New York City, the commercial publishing industry's primary audience was the White, urban middle and upper class. While sales slowed, book publishing actually maintained a solid footing during the 1930s. One area that caught the attention of publishers, critics, and readers attention was the South. The publishers noted consumers’ - mostly bourgeois urban </w:t>
      </w:r>
      <w:r w:rsidR="00ED6601">
        <w:rPr>
          <w:rFonts w:ascii="Times New Roman" w:eastAsia="Times New Roman" w:hAnsi="Times New Roman" w:cs="Times New Roman"/>
          <w:sz w:val="24"/>
          <w:szCs w:val="24"/>
        </w:rPr>
        <w:t>White</w:t>
      </w:r>
      <w:r w:rsidR="0072740E">
        <w:rPr>
          <w:rFonts w:ascii="Times New Roman" w:eastAsia="Times New Roman" w:hAnsi="Times New Roman" w:cs="Times New Roman"/>
          <w:sz w:val="24"/>
          <w:szCs w:val="24"/>
        </w:rPr>
        <w:t xml:space="preserve"> consumers residing in urban communities - interest in the exotic and </w:t>
      </w:r>
      <w:r w:rsidR="00D60431">
        <w:rPr>
          <w:rFonts w:ascii="Times New Roman" w:eastAsia="Times New Roman" w:hAnsi="Times New Roman" w:cs="Times New Roman"/>
          <w:sz w:val="24"/>
          <w:szCs w:val="24"/>
        </w:rPr>
        <w:t>‘</w:t>
      </w:r>
      <w:r w:rsidR="0072740E">
        <w:rPr>
          <w:rFonts w:ascii="Times New Roman" w:eastAsia="Times New Roman" w:hAnsi="Times New Roman" w:cs="Times New Roman"/>
          <w:sz w:val="24"/>
          <w:szCs w:val="24"/>
        </w:rPr>
        <w:t>Other</w:t>
      </w:r>
      <w:r w:rsidR="00D60431">
        <w:rPr>
          <w:rFonts w:ascii="Times New Roman" w:eastAsia="Times New Roman" w:hAnsi="Times New Roman" w:cs="Times New Roman"/>
          <w:sz w:val="24"/>
          <w:szCs w:val="24"/>
        </w:rPr>
        <w:t>;’</w:t>
      </w:r>
      <w:r w:rsidR="0072740E">
        <w:rPr>
          <w:rFonts w:ascii="Times New Roman" w:eastAsia="Times New Roman" w:hAnsi="Times New Roman" w:cs="Times New Roman"/>
          <w:sz w:val="24"/>
          <w:szCs w:val="24"/>
        </w:rPr>
        <w:t xml:space="preserve"> places and people outside of their social and cultural milieu. In many ways, it was such an interest that helped spur the Southern Literary Renaissance.</w:t>
      </w:r>
      <w:r w:rsidR="0072740E">
        <w:rPr>
          <w:rFonts w:ascii="Times New Roman" w:eastAsia="Times New Roman" w:hAnsi="Times New Roman" w:cs="Times New Roman"/>
          <w:sz w:val="24"/>
          <w:szCs w:val="24"/>
          <w:vertAlign w:val="superscript"/>
        </w:rPr>
        <w:footnoteReference w:id="35"/>
      </w:r>
      <w:r w:rsidR="0072740E">
        <w:rPr>
          <w:rFonts w:ascii="Times New Roman" w:eastAsia="Times New Roman" w:hAnsi="Times New Roman" w:cs="Times New Roman"/>
          <w:sz w:val="24"/>
          <w:szCs w:val="24"/>
        </w:rPr>
        <w:t xml:space="preserve"> </w:t>
      </w:r>
    </w:p>
    <w:p w14:paraId="00000048" w14:textId="77777777" w:rsidR="00AD40E7" w:rsidRDefault="00AD40E7">
      <w:pPr>
        <w:jc w:val="both"/>
        <w:rPr>
          <w:rFonts w:ascii="Times New Roman" w:eastAsia="Times New Roman" w:hAnsi="Times New Roman" w:cs="Times New Roman"/>
          <w:sz w:val="24"/>
          <w:szCs w:val="24"/>
        </w:rPr>
      </w:pPr>
    </w:p>
    <w:p w14:paraId="00000049" w14:textId="184E146B"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Importantly, the commercial book industry did not shy away from work that addressed issues in the South, much to the chagrin of the Agrarians who saw Southern presses as complicit</w:t>
      </w:r>
      <w:r w:rsidR="006D7F80">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the erosion of Southern values. Agrarian champion, Donald Davidson, included publishing </w:t>
      </w:r>
      <w:r w:rsidR="001E2DF8">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the “great Northern offensive of the 1920s,” which began during the Harding Administration and aimed to attack “Southern life and its characteristic institutions.” He argued that: </w:t>
      </w:r>
    </w:p>
    <w:p w14:paraId="70C40FCD" w14:textId="77777777" w:rsidR="0094128A" w:rsidRDefault="0094128A">
      <w:pPr>
        <w:jc w:val="both"/>
        <w:rPr>
          <w:rFonts w:ascii="Times New Roman" w:eastAsia="Times New Roman" w:hAnsi="Times New Roman" w:cs="Times New Roman"/>
          <w:sz w:val="24"/>
          <w:szCs w:val="24"/>
        </w:rPr>
      </w:pPr>
    </w:p>
    <w:p w14:paraId="0000004A" w14:textId="5B6EB003" w:rsidR="00AD40E7" w:rsidRDefault="0072740E" w:rsidP="008B48D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attack was more abusive and unrelenting than anything the Southern states have experienced since the last Federal soldier was withdrawn from their soil. In the nineteen-twenties there was no single institution, like slavery, upon which attacks could be centered. They had a vaguer objective in the so-called backwardness, or ‘cultural lag,’ of the South. The Northern press, with all of the Southern press that takes its cue from New York...unanimously agreed that the South [was] guilty of number crimes against progress...’ ultimately creating ‘an image of the benighted South, a savage South of racial hatred and religious fanaticism.</w:t>
      </w:r>
      <w:r>
        <w:rPr>
          <w:rFonts w:ascii="Times New Roman" w:eastAsia="Times New Roman" w:hAnsi="Times New Roman" w:cs="Times New Roman"/>
          <w:sz w:val="24"/>
          <w:szCs w:val="24"/>
          <w:vertAlign w:val="superscript"/>
        </w:rPr>
        <w:footnoteReference w:id="36"/>
      </w:r>
      <w:r>
        <w:rPr>
          <w:rFonts w:ascii="Times New Roman" w:eastAsia="Times New Roman" w:hAnsi="Times New Roman" w:cs="Times New Roman"/>
          <w:sz w:val="24"/>
          <w:szCs w:val="24"/>
        </w:rPr>
        <w:t xml:space="preserve"> </w:t>
      </w:r>
    </w:p>
    <w:p w14:paraId="0000004B" w14:textId="77777777" w:rsidR="00AD40E7" w:rsidRDefault="00AD40E7">
      <w:pPr>
        <w:jc w:val="both"/>
        <w:rPr>
          <w:rFonts w:ascii="Times New Roman" w:eastAsia="Times New Roman" w:hAnsi="Times New Roman" w:cs="Times New Roman"/>
          <w:sz w:val="24"/>
          <w:szCs w:val="24"/>
        </w:rPr>
      </w:pPr>
      <w:bookmarkStart w:id="10" w:name="_GoBack"/>
      <w:bookmarkEnd w:id="10"/>
    </w:p>
    <w:p w14:paraId="0000004C" w14:textId="59DD660E"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the literary marketplace were books by authors such as Howard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who identified and addressed the South’s problems, novelists such as Erskine Caldwell and Grace Lumpkin, as well as magazine articles on the very topics these books discussed such as mill workers</w:t>
      </w:r>
      <w:r w:rsidR="003F57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labor struggles and the conditions of tenant farming.</w:t>
      </w:r>
      <w:r>
        <w:rPr>
          <w:rFonts w:ascii="Times New Roman" w:eastAsia="Times New Roman" w:hAnsi="Times New Roman" w:cs="Times New Roman"/>
          <w:sz w:val="24"/>
          <w:szCs w:val="24"/>
          <w:vertAlign w:val="superscript"/>
        </w:rPr>
        <w:footnoteReference w:id="37"/>
      </w:r>
      <w:r>
        <w:rPr>
          <w:rFonts w:ascii="Times New Roman" w:eastAsia="Times New Roman" w:hAnsi="Times New Roman" w:cs="Times New Roman"/>
          <w:sz w:val="24"/>
          <w:szCs w:val="24"/>
        </w:rPr>
        <w:t xml:space="preserve"> As a result, the commercial press became a site where reformist messages that called for changes to oppressive conditions in the South such as racial violence, poverty, and the industrial-capitalist order took precedence over agrarian </w:t>
      </w:r>
      <w:r>
        <w:rPr>
          <w:rFonts w:ascii="Times New Roman" w:eastAsia="Times New Roman" w:hAnsi="Times New Roman" w:cs="Times New Roman"/>
          <w:sz w:val="24"/>
          <w:szCs w:val="24"/>
        </w:rPr>
        <w:lastRenderedPageBreak/>
        <w:t xml:space="preserve">romanticism. These publishers were the precise Northern </w:t>
      </w:r>
      <w:r w:rsidR="00320132">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resses that the Agrarians railed against as they saw the presses as demonizing the South and its culture. </w:t>
      </w:r>
    </w:p>
    <w:p w14:paraId="0000004D" w14:textId="77777777" w:rsidR="00AD40E7" w:rsidRDefault="00AD40E7">
      <w:pPr>
        <w:jc w:val="both"/>
        <w:rPr>
          <w:rFonts w:ascii="Times New Roman" w:eastAsia="Times New Roman" w:hAnsi="Times New Roman" w:cs="Times New Roman"/>
          <w:sz w:val="24"/>
          <w:szCs w:val="24"/>
        </w:rPr>
      </w:pPr>
    </w:p>
    <w:p w14:paraId="0000004E" w14:textId="77777777" w:rsidR="00AD40E7" w:rsidRDefault="0072740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Publishing Scholarship About the South</w:t>
      </w:r>
    </w:p>
    <w:p w14:paraId="0000004F" w14:textId="77777777" w:rsidR="00AD40E7" w:rsidRDefault="00AD40E7">
      <w:pPr>
        <w:jc w:val="both"/>
        <w:rPr>
          <w:rFonts w:ascii="Times New Roman" w:eastAsia="Times New Roman" w:hAnsi="Times New Roman" w:cs="Times New Roman"/>
          <w:sz w:val="24"/>
          <w:szCs w:val="24"/>
        </w:rPr>
      </w:pPr>
    </w:p>
    <w:p w14:paraId="00000050" w14:textId="768EC263"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commercial publishers were publishing more books about the region, they were still few and far between compared to the scholarly output of </w:t>
      </w:r>
      <w:r w:rsidR="002C3B4D">
        <w:rPr>
          <w:rFonts w:ascii="Times New Roman" w:eastAsia="Times New Roman" w:hAnsi="Times New Roman" w:cs="Times New Roman"/>
          <w:sz w:val="24"/>
          <w:szCs w:val="24"/>
        </w:rPr>
        <w:t>S</w:t>
      </w:r>
      <w:r>
        <w:rPr>
          <w:rFonts w:ascii="Times New Roman" w:eastAsia="Times New Roman" w:hAnsi="Times New Roman" w:cs="Times New Roman"/>
          <w:sz w:val="24"/>
          <w:szCs w:val="24"/>
        </w:rPr>
        <w:t>outhern academics, which UNC Press harnessed. By the 1930s, academic publishing through a university press was in vogue. While there had been fits and starts in the United States, the early 1900s saw the ascendency of university presses with the rise of the research university. Institutions like Johns Hopkins University argued that knowledge should not be limited to those who could participate in the daily life of the university but rather should be more accessible to broader publics.</w:t>
      </w:r>
      <w:r>
        <w:rPr>
          <w:rFonts w:ascii="Times New Roman" w:eastAsia="Times New Roman" w:hAnsi="Times New Roman" w:cs="Times New Roman"/>
          <w:sz w:val="24"/>
          <w:szCs w:val="24"/>
          <w:vertAlign w:val="superscript"/>
        </w:rPr>
        <w:footnoteReference w:id="38"/>
      </w:r>
      <w:r>
        <w:rPr>
          <w:rFonts w:ascii="Times New Roman" w:eastAsia="Times New Roman" w:hAnsi="Times New Roman" w:cs="Times New Roman"/>
          <w:sz w:val="24"/>
          <w:szCs w:val="24"/>
        </w:rPr>
        <w:t xml:space="preserve"> One mechanism of dissemination was publishing. However, commercial publishers knew the audience for scholarly works was marginal, particularly when it came to potential profits. University presses, on the other hand, were non-profits and had major institutions, some of which would become the most affluent non-profits in the world by the 21st century, behind them. </w:t>
      </w:r>
    </w:p>
    <w:p w14:paraId="00000051" w14:textId="77777777" w:rsidR="00AD40E7" w:rsidRDefault="00AD40E7">
      <w:pPr>
        <w:jc w:val="both"/>
        <w:rPr>
          <w:rFonts w:ascii="Times New Roman" w:eastAsia="Times New Roman" w:hAnsi="Times New Roman" w:cs="Times New Roman"/>
          <w:sz w:val="24"/>
          <w:szCs w:val="24"/>
        </w:rPr>
      </w:pPr>
    </w:p>
    <w:p w14:paraId="00000052" w14:textId="2743A3CC"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Couch took the reins of UNC Press, he was unamused with the university press landscape. Looking to court rather than shy away from contentious and controversial topics and ideas, Couch viewed other university presses as safe and cautious. “There is much in them which should be a warning and an example to us,” he stated, adding that “if the University Press, like Harvard or Yale, is to devote itself to bringing out nice inoffensive books—perfect examples of modern scholarship—it seems to me that the legislative gentlemen who protest at our expenditures have a real reason for their protests.”</w:t>
      </w:r>
      <w:r>
        <w:rPr>
          <w:rFonts w:ascii="Times New Roman" w:eastAsia="Times New Roman" w:hAnsi="Times New Roman" w:cs="Times New Roman"/>
          <w:sz w:val="24"/>
          <w:szCs w:val="24"/>
          <w:vertAlign w:val="superscript"/>
        </w:rPr>
        <w:footnoteReference w:id="39"/>
      </w:r>
      <w:r>
        <w:rPr>
          <w:rFonts w:ascii="Times New Roman" w:eastAsia="Times New Roman" w:hAnsi="Times New Roman" w:cs="Times New Roman"/>
          <w:sz w:val="24"/>
          <w:szCs w:val="24"/>
        </w:rPr>
        <w:t xml:space="preserve"> If anything, Couch believed the press should be more critical in order to further rigorous intellectual thought about the region.</w:t>
      </w:r>
      <w:r>
        <w:rPr>
          <w:rFonts w:ascii="Times New Roman" w:eastAsia="Times New Roman" w:hAnsi="Times New Roman" w:cs="Times New Roman"/>
          <w:sz w:val="24"/>
          <w:szCs w:val="24"/>
          <w:vertAlign w:val="superscript"/>
        </w:rPr>
        <w:footnoteReference w:id="40"/>
      </w:r>
      <w:r>
        <w:rPr>
          <w:rFonts w:ascii="Times New Roman" w:eastAsia="Times New Roman" w:hAnsi="Times New Roman" w:cs="Times New Roman"/>
          <w:sz w:val="24"/>
          <w:szCs w:val="24"/>
        </w:rPr>
        <w:t xml:space="preserve"> Publishing could be a form of intellectual activism, and playing it safe was a conservative stance that silenced rather than fostered intellectual inquiry.</w:t>
      </w:r>
      <w:r>
        <w:rPr>
          <w:rFonts w:ascii="Times New Roman" w:eastAsia="Times New Roman" w:hAnsi="Times New Roman" w:cs="Times New Roman"/>
          <w:sz w:val="24"/>
          <w:szCs w:val="24"/>
          <w:vertAlign w:val="superscript"/>
        </w:rPr>
        <w:footnoteReference w:id="41"/>
      </w:r>
      <w:r>
        <w:rPr>
          <w:rFonts w:ascii="Times New Roman" w:eastAsia="Times New Roman" w:hAnsi="Times New Roman" w:cs="Times New Roman"/>
          <w:sz w:val="24"/>
          <w:szCs w:val="24"/>
        </w:rPr>
        <w:t xml:space="preserve"> Such a philosophy </w:t>
      </w:r>
      <w:r w:rsidR="006750D1">
        <w:rPr>
          <w:rFonts w:ascii="Times New Roman" w:eastAsia="Times New Roman" w:hAnsi="Times New Roman" w:cs="Times New Roman"/>
          <w:sz w:val="24"/>
          <w:szCs w:val="24"/>
        </w:rPr>
        <w:t xml:space="preserve">helped to </w:t>
      </w:r>
      <w:r>
        <w:rPr>
          <w:rFonts w:ascii="Times New Roman" w:eastAsia="Times New Roman" w:hAnsi="Times New Roman" w:cs="Times New Roman"/>
          <w:sz w:val="24"/>
          <w:szCs w:val="24"/>
        </w:rPr>
        <w:t>turn UNC Press into an intellectual leader known for publishing accessible, innovative</w:t>
      </w:r>
      <w:r w:rsidR="004532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often contentious scholarship, but put Couch regularly at odds with his board of directors and university leadership including Howard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42"/>
      </w:r>
      <w:r>
        <w:rPr>
          <w:rFonts w:ascii="Times New Roman" w:eastAsia="Times New Roman" w:hAnsi="Times New Roman" w:cs="Times New Roman"/>
          <w:sz w:val="24"/>
          <w:szCs w:val="24"/>
        </w:rPr>
        <w:t xml:space="preserve"> </w:t>
      </w:r>
    </w:p>
    <w:p w14:paraId="00000053" w14:textId="77777777"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54" w14:textId="31D19ACA"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Howard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and Couch’s personal relationship sour</w:t>
      </w:r>
      <w:r w:rsidR="006750D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over time, Couch valued the cutting-edge research on the social and economic problems of the South coming from Institute for </w:t>
      </w:r>
      <w:r>
        <w:rPr>
          <w:rFonts w:ascii="Times New Roman" w:eastAsia="Times New Roman" w:hAnsi="Times New Roman" w:cs="Times New Roman"/>
          <w:sz w:val="24"/>
          <w:szCs w:val="24"/>
        </w:rPr>
        <w:lastRenderedPageBreak/>
        <w:t>Research in Social Science. UNC Press became their publishing house printing 31 books from the institute between 1924-1934.</w:t>
      </w:r>
      <w:r>
        <w:rPr>
          <w:rFonts w:ascii="Times New Roman" w:eastAsia="Times New Roman" w:hAnsi="Times New Roman" w:cs="Times New Roman"/>
          <w:sz w:val="24"/>
          <w:szCs w:val="24"/>
          <w:vertAlign w:val="superscript"/>
        </w:rPr>
        <w:footnoteReference w:id="43"/>
      </w:r>
      <w:r>
        <w:rPr>
          <w:rFonts w:ascii="Times New Roman" w:eastAsia="Times New Roman" w:hAnsi="Times New Roman" w:cs="Times New Roman"/>
          <w:sz w:val="24"/>
          <w:szCs w:val="24"/>
        </w:rPr>
        <w:t xml:space="preserve"> Acclaimed scholars such as Arthur </w:t>
      </w:r>
      <w:proofErr w:type="spellStart"/>
      <w:r>
        <w:rPr>
          <w:rFonts w:ascii="Times New Roman" w:eastAsia="Times New Roman" w:hAnsi="Times New Roman" w:cs="Times New Roman"/>
          <w:sz w:val="24"/>
          <w:szCs w:val="24"/>
        </w:rPr>
        <w:t>Raper</w:t>
      </w:r>
      <w:proofErr w:type="spellEnd"/>
      <w:r>
        <w:rPr>
          <w:rFonts w:ascii="Times New Roman" w:eastAsia="Times New Roman" w:hAnsi="Times New Roman" w:cs="Times New Roman"/>
          <w:sz w:val="24"/>
          <w:szCs w:val="24"/>
        </w:rPr>
        <w:t xml:space="preserve"> and Rupert Vance produced studies on areas such as race relations, labor relations, government, and </w:t>
      </w:r>
      <w:r w:rsidR="00DE088B">
        <w:rPr>
          <w:rFonts w:ascii="Times New Roman" w:eastAsia="Times New Roman" w:hAnsi="Times New Roman" w:cs="Times New Roman"/>
          <w:sz w:val="24"/>
          <w:szCs w:val="24"/>
        </w:rPr>
        <w:t>S</w:t>
      </w:r>
      <w:r>
        <w:rPr>
          <w:rFonts w:ascii="Times New Roman" w:eastAsia="Times New Roman" w:hAnsi="Times New Roman" w:cs="Times New Roman"/>
          <w:sz w:val="24"/>
          <w:szCs w:val="24"/>
        </w:rPr>
        <w:t>outhern history.</w:t>
      </w:r>
      <w:r>
        <w:rPr>
          <w:rFonts w:ascii="Times New Roman" w:eastAsia="Times New Roman" w:hAnsi="Times New Roman" w:cs="Times New Roman"/>
          <w:sz w:val="24"/>
          <w:szCs w:val="24"/>
          <w:vertAlign w:val="superscript"/>
        </w:rPr>
        <w:footnoteReference w:id="44"/>
      </w:r>
      <w:r>
        <w:rPr>
          <w:rFonts w:ascii="Times New Roman" w:eastAsia="Times New Roman" w:hAnsi="Times New Roman" w:cs="Times New Roman"/>
          <w:sz w:val="24"/>
          <w:szCs w:val="24"/>
        </w:rPr>
        <w:t xml:space="preserve"> Arthur </w:t>
      </w:r>
      <w:proofErr w:type="spellStart"/>
      <w:r>
        <w:rPr>
          <w:rFonts w:ascii="Times New Roman" w:eastAsia="Times New Roman" w:hAnsi="Times New Roman" w:cs="Times New Roman"/>
          <w:sz w:val="24"/>
          <w:szCs w:val="24"/>
        </w:rPr>
        <w:t>Raper’s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Tragedy of Lynching</w:t>
      </w:r>
      <w:r>
        <w:rPr>
          <w:rFonts w:ascii="Times New Roman" w:eastAsia="Times New Roman" w:hAnsi="Times New Roman" w:cs="Times New Roman"/>
          <w:sz w:val="24"/>
          <w:szCs w:val="24"/>
        </w:rPr>
        <w:t xml:space="preserve"> (1933), for example, used case studies to illustrate the prevalence of lynching, describe how </w:t>
      </w:r>
      <w:r w:rsidR="00ED6601">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w:t>
      </w:r>
      <w:r w:rsidR="00ED6601">
        <w:rPr>
          <w:rFonts w:ascii="Times New Roman" w:eastAsia="Times New Roman" w:hAnsi="Times New Roman" w:cs="Times New Roman"/>
          <w:sz w:val="24"/>
          <w:szCs w:val="24"/>
        </w:rPr>
        <w:t>South</w:t>
      </w:r>
      <w:r>
        <w:rPr>
          <w:rFonts w:ascii="Times New Roman" w:eastAsia="Times New Roman" w:hAnsi="Times New Roman" w:cs="Times New Roman"/>
          <w:sz w:val="24"/>
          <w:szCs w:val="24"/>
        </w:rPr>
        <w:t>ern</w:t>
      </w:r>
      <w:r w:rsidR="00F40472">
        <w:rPr>
          <w:rFonts w:ascii="Times New Roman" w:eastAsia="Times New Roman" w:hAnsi="Times New Roman" w:cs="Times New Roman"/>
          <w:sz w:val="24"/>
          <w:szCs w:val="24"/>
        </w:rPr>
        <w:t>er</w:t>
      </w:r>
      <w:r>
        <w:rPr>
          <w:rFonts w:ascii="Times New Roman" w:eastAsia="Times New Roman" w:hAnsi="Times New Roman" w:cs="Times New Roman"/>
          <w:sz w:val="24"/>
          <w:szCs w:val="24"/>
        </w:rPr>
        <w:t>s justified this form of vigilante violence, and explain the cultural and economic impact of lynching on the region.</w:t>
      </w:r>
      <w:r>
        <w:rPr>
          <w:rFonts w:ascii="Times New Roman" w:eastAsia="Times New Roman" w:hAnsi="Times New Roman" w:cs="Times New Roman"/>
          <w:sz w:val="24"/>
          <w:szCs w:val="24"/>
          <w:vertAlign w:val="superscript"/>
        </w:rPr>
        <w:footnoteReference w:id="45"/>
      </w:r>
      <w:r>
        <w:rPr>
          <w:rFonts w:ascii="Times New Roman" w:eastAsia="Times New Roman" w:hAnsi="Times New Roman" w:cs="Times New Roman"/>
          <w:sz w:val="24"/>
          <w:szCs w:val="24"/>
        </w:rPr>
        <w:t xml:space="preserve"> Reviewing the book in the </w:t>
      </w:r>
      <w:r>
        <w:rPr>
          <w:rFonts w:ascii="Times New Roman" w:eastAsia="Times New Roman" w:hAnsi="Times New Roman" w:cs="Times New Roman"/>
          <w:i/>
          <w:sz w:val="24"/>
          <w:szCs w:val="24"/>
        </w:rPr>
        <w:t>Journal of Negro History</w:t>
      </w:r>
      <w:r>
        <w:rPr>
          <w:rFonts w:ascii="Times New Roman" w:eastAsia="Times New Roman" w:hAnsi="Times New Roman" w:cs="Times New Roman"/>
          <w:sz w:val="24"/>
          <w:szCs w:val="24"/>
        </w:rPr>
        <w:t xml:space="preserve">, Rayford W. Logan offered praise for the book calling it “one of the most notable contributions to the literature about America's greatest shame” and noted that such a book came from a </w:t>
      </w:r>
      <w:r w:rsidR="00DE088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outhern press. He wrote, “Of more than passing interest is the fact that a book so condemnatory of the South should be published by the University of North Carolina Press, although this is by no means the first time that this publishing </w:t>
      </w:r>
      <w:r w:rsidR="00C90CAF">
        <w:rPr>
          <w:rFonts w:ascii="Times New Roman" w:eastAsia="Times New Roman" w:hAnsi="Times New Roman" w:cs="Times New Roman"/>
          <w:sz w:val="24"/>
          <w:szCs w:val="24"/>
        </w:rPr>
        <w:t>house</w:t>
      </w:r>
      <w:r>
        <w:rPr>
          <w:rFonts w:ascii="Times New Roman" w:eastAsia="Times New Roman" w:hAnsi="Times New Roman" w:cs="Times New Roman"/>
          <w:sz w:val="24"/>
          <w:szCs w:val="24"/>
        </w:rPr>
        <w:t xml:space="preserve"> has brought out books that do not portray that section as the domicile of chivalry.”</w:t>
      </w:r>
      <w:r>
        <w:rPr>
          <w:rFonts w:ascii="Times New Roman" w:eastAsia="Times New Roman" w:hAnsi="Times New Roman" w:cs="Times New Roman"/>
          <w:sz w:val="24"/>
          <w:szCs w:val="24"/>
          <w:vertAlign w:val="superscript"/>
        </w:rPr>
        <w:footnoteReference w:id="46"/>
      </w:r>
      <w:r>
        <w:rPr>
          <w:rFonts w:ascii="Times New Roman" w:eastAsia="Times New Roman" w:hAnsi="Times New Roman" w:cs="Times New Roman"/>
          <w:sz w:val="24"/>
          <w:szCs w:val="24"/>
        </w:rPr>
        <w:t xml:space="preserve"> Works like </w:t>
      </w:r>
      <w:proofErr w:type="spellStart"/>
      <w:r>
        <w:rPr>
          <w:rFonts w:ascii="Times New Roman" w:eastAsia="Times New Roman" w:hAnsi="Times New Roman" w:cs="Times New Roman"/>
          <w:sz w:val="24"/>
          <w:szCs w:val="24"/>
        </w:rPr>
        <w:t>Raper’s</w:t>
      </w:r>
      <w:proofErr w:type="spellEnd"/>
      <w:r>
        <w:rPr>
          <w:rFonts w:ascii="Times New Roman" w:eastAsia="Times New Roman" w:hAnsi="Times New Roman" w:cs="Times New Roman"/>
          <w:sz w:val="24"/>
          <w:szCs w:val="24"/>
        </w:rPr>
        <w:t xml:space="preserve"> garner</w:t>
      </w:r>
      <w:r w:rsidR="00AA6CA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5C68D0">
        <w:rPr>
          <w:rFonts w:ascii="Times New Roman" w:eastAsia="Times New Roman" w:hAnsi="Times New Roman" w:cs="Times New Roman"/>
          <w:sz w:val="24"/>
          <w:szCs w:val="24"/>
        </w:rPr>
        <w:t xml:space="preserve">acclaim and ire </w:t>
      </w:r>
      <w:r w:rsidR="00AF0C18">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both the Institute and UNC Press. </w:t>
      </w:r>
    </w:p>
    <w:p w14:paraId="00000055" w14:textId="77777777" w:rsidR="00AD40E7" w:rsidRDefault="00AD40E7">
      <w:pPr>
        <w:jc w:val="both"/>
        <w:rPr>
          <w:rFonts w:ascii="Times New Roman" w:eastAsia="Times New Roman" w:hAnsi="Times New Roman" w:cs="Times New Roman"/>
          <w:sz w:val="24"/>
          <w:szCs w:val="24"/>
        </w:rPr>
      </w:pPr>
    </w:p>
    <w:p w14:paraId="31A956EB" w14:textId="0357F495" w:rsidR="004C3408" w:rsidRDefault="0072740E" w:rsidP="004C34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Couch shared a concern for the region</w:t>
      </w:r>
      <w:r w:rsidR="00001AA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significant challenges. In fact,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alongside university leadership including President Harry W. Chase and prominent faculty such as Edwin </w:t>
      </w:r>
      <w:proofErr w:type="spellStart"/>
      <w:r>
        <w:rPr>
          <w:rFonts w:ascii="Times New Roman" w:eastAsia="Times New Roman" w:hAnsi="Times New Roman" w:cs="Times New Roman"/>
          <w:sz w:val="24"/>
          <w:szCs w:val="24"/>
        </w:rPr>
        <w:t>Greenlaw</w:t>
      </w:r>
      <w:proofErr w:type="spellEnd"/>
      <w:r>
        <w:rPr>
          <w:rFonts w:ascii="Times New Roman" w:eastAsia="Times New Roman" w:hAnsi="Times New Roman" w:cs="Times New Roman"/>
          <w:sz w:val="24"/>
          <w:szCs w:val="24"/>
        </w:rPr>
        <w:t xml:space="preserve"> founded UNC Press with visions that the press would be the center of intellectual life in the region by addressing pressing concerns. However, the rift between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and Couch began to grow as time passed. Complicated by the Press’s initial financial dependency on the IRSS,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and Couch increasingly disagreed over audiences and about what kinds of knowledge could reveal the challenges of the region. </w:t>
      </w:r>
      <w:r w:rsidR="00223ABD">
        <w:rPr>
          <w:rFonts w:ascii="Times New Roman" w:eastAsia="Times New Roman" w:hAnsi="Times New Roman" w:cs="Times New Roman"/>
          <w:sz w:val="24"/>
          <w:szCs w:val="24"/>
        </w:rPr>
        <w:t xml:space="preserve"> It didn’t help that Couch was disinterested in the quantitative turn underway in Sociology, spurred by the field’s interest in securing a position as a science. </w:t>
      </w:r>
      <w:r>
        <w:rPr>
          <w:rFonts w:ascii="Times New Roman" w:eastAsia="Times New Roman" w:hAnsi="Times New Roman" w:cs="Times New Roman"/>
          <w:sz w:val="24"/>
          <w:szCs w:val="24"/>
        </w:rPr>
        <w:t>Couch believed in communicating to a broader audience than academics, which necessitated a strategy other than dense specialized prose</w:t>
      </w:r>
      <w:r w:rsidR="00223ABD">
        <w:rPr>
          <w:rFonts w:ascii="Times New Roman" w:eastAsia="Times New Roman" w:hAnsi="Times New Roman" w:cs="Times New Roman"/>
          <w:sz w:val="24"/>
          <w:szCs w:val="24"/>
        </w:rPr>
        <w:t xml:space="preserve"> or faceless statistics</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47"/>
      </w:r>
      <w:r w:rsidR="00223ABD">
        <w:rPr>
          <w:rFonts w:ascii="Times New Roman" w:eastAsia="Times New Roman" w:hAnsi="Times New Roman" w:cs="Times New Roman"/>
          <w:sz w:val="24"/>
          <w:szCs w:val="24"/>
        </w:rPr>
        <w:t xml:space="preserve"> </w:t>
      </w:r>
      <w:r w:rsidR="004C3408">
        <w:rPr>
          <w:rFonts w:ascii="Times New Roman" w:eastAsia="Times New Roman" w:hAnsi="Times New Roman" w:cs="Times New Roman"/>
          <w:sz w:val="24"/>
          <w:szCs w:val="24"/>
        </w:rPr>
        <w:t>After all, one reason he was earning a national reputation for publishing some of the most influential scholarship on the region was because of his belief that books should be accessible to a range of audiences.</w:t>
      </w:r>
      <w:ins w:id="11" w:author="Tilton, Lauren" w:date="2021-03-01T16:43:00Z">
        <w:r w:rsidR="004C3408" w:rsidRPr="004C3408">
          <w:rPr>
            <w:rFonts w:ascii="Times New Roman" w:eastAsia="Times New Roman" w:hAnsi="Times New Roman" w:cs="Times New Roman"/>
            <w:sz w:val="24"/>
            <w:szCs w:val="24"/>
            <w:vertAlign w:val="superscript"/>
          </w:rPr>
          <w:t xml:space="preserve"> </w:t>
        </w:r>
        <w:r w:rsidR="004C3408">
          <w:rPr>
            <w:rFonts w:ascii="Times New Roman" w:eastAsia="Times New Roman" w:hAnsi="Times New Roman" w:cs="Times New Roman"/>
            <w:sz w:val="24"/>
            <w:szCs w:val="24"/>
            <w:vertAlign w:val="superscript"/>
          </w:rPr>
          <w:footnoteReference w:id="48"/>
        </w:r>
        <w:r w:rsidR="004C3408">
          <w:rPr>
            <w:rFonts w:ascii="Times New Roman" w:eastAsia="Times New Roman" w:hAnsi="Times New Roman" w:cs="Times New Roman"/>
            <w:sz w:val="24"/>
            <w:szCs w:val="24"/>
          </w:rPr>
          <w:t xml:space="preserve"> </w:t>
        </w:r>
      </w:ins>
      <w:r w:rsidR="004C3408">
        <w:rPr>
          <w:rFonts w:ascii="Times New Roman" w:eastAsia="Times New Roman" w:hAnsi="Times New Roman" w:cs="Times New Roman"/>
          <w:sz w:val="24"/>
          <w:szCs w:val="24"/>
        </w:rPr>
        <w:t xml:space="preserve"> </w:t>
      </w:r>
    </w:p>
    <w:p w14:paraId="0DC68E67" w14:textId="1551BCA5" w:rsidR="00C06ADE" w:rsidRDefault="00C06ADE">
      <w:pPr>
        <w:jc w:val="both"/>
        <w:rPr>
          <w:rFonts w:ascii="Times New Roman" w:eastAsia="Times New Roman" w:hAnsi="Times New Roman" w:cs="Times New Roman"/>
          <w:sz w:val="24"/>
          <w:szCs w:val="24"/>
        </w:rPr>
      </w:pPr>
    </w:p>
    <w:p w14:paraId="7BBECB66" w14:textId="090A2AB5" w:rsidR="00C06ADE" w:rsidRPr="00C06ADE" w:rsidRDefault="00C06ADE">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An Opportunity</w:t>
      </w:r>
    </w:p>
    <w:p w14:paraId="55C2CB56" w14:textId="77777777" w:rsidR="00223ABD" w:rsidRDefault="00223ABD">
      <w:pPr>
        <w:jc w:val="both"/>
        <w:rPr>
          <w:rFonts w:ascii="Times New Roman" w:eastAsia="Times New Roman" w:hAnsi="Times New Roman" w:cs="Times New Roman"/>
          <w:sz w:val="24"/>
          <w:szCs w:val="24"/>
        </w:rPr>
      </w:pPr>
    </w:p>
    <w:p w14:paraId="00000056" w14:textId="32343BBB" w:rsidR="00AD40E7" w:rsidRDefault="004C34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Couch </w:t>
      </w:r>
      <w:r w:rsidR="0072740E">
        <w:rPr>
          <w:rFonts w:ascii="Times New Roman" w:eastAsia="Times New Roman" w:hAnsi="Times New Roman" w:cs="Times New Roman"/>
          <w:sz w:val="24"/>
          <w:szCs w:val="24"/>
        </w:rPr>
        <w:t xml:space="preserve">noticed an opportunity to intervene in the larger literary market by publishing works that could appeal to a broader reading public that had stoked the Southern Literary Renaissance. Readers and </w:t>
      </w:r>
      <w:r w:rsidR="00F81278">
        <w:rPr>
          <w:rFonts w:ascii="Times New Roman" w:eastAsia="Times New Roman" w:hAnsi="Times New Roman" w:cs="Times New Roman"/>
          <w:sz w:val="24"/>
          <w:szCs w:val="24"/>
        </w:rPr>
        <w:t>S</w:t>
      </w:r>
      <w:r w:rsidR="0072740E">
        <w:rPr>
          <w:rFonts w:ascii="Times New Roman" w:eastAsia="Times New Roman" w:hAnsi="Times New Roman" w:cs="Times New Roman"/>
          <w:sz w:val="24"/>
          <w:szCs w:val="24"/>
        </w:rPr>
        <w:t xml:space="preserve">outhern writers were no longer wading in the violent and stale waters of Southern </w:t>
      </w:r>
      <w:r w:rsidR="0072740E">
        <w:rPr>
          <w:rFonts w:ascii="Times New Roman" w:eastAsia="Times New Roman" w:hAnsi="Times New Roman" w:cs="Times New Roman"/>
          <w:sz w:val="24"/>
          <w:szCs w:val="24"/>
        </w:rPr>
        <w:lastRenderedPageBreak/>
        <w:t xml:space="preserve">exceptionalism and Lost Cause romanticism. They were looking for fresh, realist, and critical perspectives on </w:t>
      </w:r>
      <w:r w:rsidR="00F81278">
        <w:rPr>
          <w:rFonts w:ascii="Times New Roman" w:eastAsia="Times New Roman" w:hAnsi="Times New Roman" w:cs="Times New Roman"/>
          <w:sz w:val="24"/>
          <w:szCs w:val="24"/>
        </w:rPr>
        <w:t>S</w:t>
      </w:r>
      <w:r w:rsidR="0072740E">
        <w:rPr>
          <w:rFonts w:ascii="Times New Roman" w:eastAsia="Times New Roman" w:hAnsi="Times New Roman" w:cs="Times New Roman"/>
          <w:sz w:val="24"/>
          <w:szCs w:val="24"/>
        </w:rPr>
        <w:t xml:space="preserve">outhern </w:t>
      </w:r>
      <w:r w:rsidR="00223ABD">
        <w:rPr>
          <w:rFonts w:ascii="Times New Roman" w:eastAsia="Times New Roman" w:hAnsi="Times New Roman" w:cs="Times New Roman"/>
          <w:sz w:val="24"/>
          <w:szCs w:val="24"/>
        </w:rPr>
        <w:t>culture and society</w:t>
      </w:r>
      <w:r w:rsidR="0072740E">
        <w:rPr>
          <w:rFonts w:ascii="Times New Roman" w:eastAsia="Times New Roman" w:hAnsi="Times New Roman" w:cs="Times New Roman"/>
          <w:sz w:val="24"/>
          <w:szCs w:val="24"/>
        </w:rPr>
        <w:t>. Yet, Couch had developed reservations about the work produced as a part of the Southern Literary Renaissance for he was concerned that its focus on fiction did not fully capture the conditions of the South</w:t>
      </w:r>
      <w:r w:rsidR="00C94CB9">
        <w:rPr>
          <w:rFonts w:ascii="Times New Roman" w:eastAsia="Times New Roman" w:hAnsi="Times New Roman" w:cs="Times New Roman"/>
          <w:sz w:val="24"/>
          <w:szCs w:val="24"/>
        </w:rPr>
        <w:t xml:space="preserve"> or the lived realities of its people</w:t>
      </w:r>
      <w:r w:rsidR="0072740E">
        <w:rPr>
          <w:rFonts w:ascii="Times New Roman" w:eastAsia="Times New Roman" w:hAnsi="Times New Roman" w:cs="Times New Roman"/>
          <w:sz w:val="24"/>
          <w:szCs w:val="24"/>
        </w:rPr>
        <w:t xml:space="preserve">. UNC Press, he reasoned, was positioned to reach </w:t>
      </w:r>
      <w:r w:rsidR="00C90CAF">
        <w:rPr>
          <w:rFonts w:ascii="Times New Roman" w:eastAsia="Times New Roman" w:hAnsi="Times New Roman" w:cs="Times New Roman"/>
          <w:sz w:val="24"/>
          <w:szCs w:val="24"/>
        </w:rPr>
        <w:t>the same</w:t>
      </w:r>
      <w:r w:rsidR="0072740E">
        <w:rPr>
          <w:rFonts w:ascii="Times New Roman" w:eastAsia="Times New Roman" w:hAnsi="Times New Roman" w:cs="Times New Roman"/>
          <w:sz w:val="24"/>
          <w:szCs w:val="24"/>
        </w:rPr>
        <w:t xml:space="preserve"> audience with books that were grounded in rigorous scholarly inquiry written in an inviting </w:t>
      </w:r>
      <w:r w:rsidR="00C06ADE">
        <w:rPr>
          <w:rFonts w:ascii="Times New Roman" w:eastAsia="Times New Roman" w:hAnsi="Times New Roman" w:cs="Times New Roman"/>
          <w:sz w:val="24"/>
          <w:szCs w:val="24"/>
        </w:rPr>
        <w:t xml:space="preserve">nonfiction </w:t>
      </w:r>
      <w:r w:rsidR="0072740E">
        <w:rPr>
          <w:rFonts w:ascii="Times New Roman" w:eastAsia="Times New Roman" w:hAnsi="Times New Roman" w:cs="Times New Roman"/>
          <w:sz w:val="24"/>
          <w:szCs w:val="24"/>
        </w:rPr>
        <w:t xml:space="preserve">prose. </w:t>
      </w:r>
    </w:p>
    <w:p w14:paraId="0000005B" w14:textId="77777777" w:rsidR="00AD40E7" w:rsidRDefault="00AD40E7">
      <w:pPr>
        <w:jc w:val="both"/>
        <w:rPr>
          <w:rFonts w:ascii="Times New Roman" w:eastAsia="Times New Roman" w:hAnsi="Times New Roman" w:cs="Times New Roman"/>
          <w:sz w:val="24"/>
          <w:szCs w:val="24"/>
        </w:rPr>
      </w:pPr>
    </w:p>
    <w:p w14:paraId="33BC5CDE" w14:textId="79BFF264" w:rsidR="00C06ADE"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national reputations and success in their respective areas, the rift between Couch and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grew even deeper. </w:t>
      </w:r>
      <w:r w:rsidR="00B70A5A">
        <w:rPr>
          <w:rFonts w:ascii="Times New Roman" w:eastAsia="Times New Roman" w:hAnsi="Times New Roman" w:cs="Times New Roman"/>
          <w:sz w:val="24"/>
          <w:szCs w:val="24"/>
        </w:rPr>
        <w:t>While Couch was persuaded by Sociology’s focus on social systems that led to societal problems, his</w:t>
      </w:r>
      <w:r>
        <w:rPr>
          <w:rFonts w:ascii="Times New Roman" w:eastAsia="Times New Roman" w:hAnsi="Times New Roman" w:cs="Times New Roman"/>
          <w:sz w:val="24"/>
          <w:szCs w:val="24"/>
        </w:rPr>
        <w:t xml:space="preserve"> skepticism of the very way sociology produced knowledge mounted. He understood the reliance on statistics rather than thick description as obfuscating the lived realities of people</w:t>
      </w:r>
      <w:r w:rsidR="00B70A5A">
        <w:rPr>
          <w:rFonts w:ascii="Times New Roman" w:eastAsia="Times New Roman" w:hAnsi="Times New Roman" w:cs="Times New Roman"/>
          <w:sz w:val="24"/>
          <w:szCs w:val="24"/>
        </w:rPr>
        <w:t>. However, he saw more promise in sociology’s method known as case history, which analyzed a single person’s life in detail</w:t>
      </w:r>
      <w:r w:rsidR="005442AA">
        <w:rPr>
          <w:rFonts w:ascii="Times New Roman" w:eastAsia="Times New Roman" w:hAnsi="Times New Roman" w:cs="Times New Roman"/>
          <w:sz w:val="24"/>
          <w:szCs w:val="24"/>
        </w:rPr>
        <w:t>, but that method, too, had its problems. Case history usually focused on people identified as deviant,</w:t>
      </w:r>
      <w:r w:rsidR="00B70A5A">
        <w:rPr>
          <w:rFonts w:ascii="Times New Roman" w:eastAsia="Times New Roman" w:hAnsi="Times New Roman" w:cs="Times New Roman"/>
          <w:sz w:val="24"/>
          <w:szCs w:val="24"/>
        </w:rPr>
        <w:t xml:space="preserve"> and left little room for the subject’s own assessment of their life. Moreover, regardless of the method, Couch believed that scholarship in sociology purposefully produced prose that was less accessible to a more general public, which represented a </w:t>
      </w:r>
      <w:proofErr w:type="spellStart"/>
      <w:r w:rsidR="00B70A5A">
        <w:rPr>
          <w:rFonts w:ascii="Times New Roman" w:eastAsia="Times New Roman" w:hAnsi="Times New Roman" w:cs="Times New Roman"/>
          <w:sz w:val="24"/>
          <w:szCs w:val="24"/>
        </w:rPr>
        <w:t>signficant</w:t>
      </w:r>
      <w:proofErr w:type="spellEnd"/>
      <w:r w:rsidR="00B70A5A">
        <w:rPr>
          <w:rFonts w:ascii="Times New Roman" w:eastAsia="Times New Roman" w:hAnsi="Times New Roman" w:cs="Times New Roman"/>
          <w:sz w:val="24"/>
          <w:szCs w:val="24"/>
        </w:rPr>
        <w:t xml:space="preserve"> </w:t>
      </w:r>
      <w:proofErr w:type="spellStart"/>
      <w:r w:rsidR="00B70A5A">
        <w:rPr>
          <w:rFonts w:ascii="Times New Roman" w:eastAsia="Times New Roman" w:hAnsi="Times New Roman" w:cs="Times New Roman"/>
          <w:sz w:val="24"/>
          <w:szCs w:val="24"/>
        </w:rPr>
        <w:t>shortcome</w:t>
      </w:r>
      <w:proofErr w:type="spellEnd"/>
      <w:r w:rsidR="00B70A5A">
        <w:rPr>
          <w:rFonts w:ascii="Times New Roman" w:eastAsia="Times New Roman" w:hAnsi="Times New Roman" w:cs="Times New Roman"/>
          <w:sz w:val="24"/>
          <w:szCs w:val="24"/>
        </w:rPr>
        <w:t xml:space="preserve"> in motivating the public to address identified social problems.</w:t>
      </w:r>
      <w:r w:rsidR="005442AA">
        <w:rPr>
          <w:rFonts w:ascii="Times New Roman" w:eastAsia="Times New Roman" w:hAnsi="Times New Roman" w:cs="Times New Roman"/>
          <w:sz w:val="24"/>
          <w:szCs w:val="24"/>
        </w:rPr>
        <w:t xml:space="preserve"> Couch</w:t>
      </w:r>
      <w:r w:rsidR="00591C25">
        <w:rPr>
          <w:rFonts w:ascii="Times New Roman" w:eastAsia="Times New Roman" w:hAnsi="Times New Roman" w:cs="Times New Roman"/>
          <w:sz w:val="24"/>
          <w:szCs w:val="24"/>
        </w:rPr>
        <w:t xml:space="preserve"> </w:t>
      </w:r>
      <w:r w:rsidR="00CD38B3">
        <w:rPr>
          <w:rFonts w:ascii="Times New Roman" w:eastAsia="Times New Roman" w:hAnsi="Times New Roman" w:cs="Times New Roman"/>
          <w:sz w:val="24"/>
          <w:szCs w:val="24"/>
        </w:rPr>
        <w:t>troubled</w:t>
      </w:r>
      <w:r>
        <w:rPr>
          <w:rFonts w:ascii="Times New Roman" w:eastAsia="Times New Roman" w:hAnsi="Times New Roman" w:cs="Times New Roman"/>
          <w:sz w:val="24"/>
          <w:szCs w:val="24"/>
        </w:rPr>
        <w:t xml:space="preserve"> over how to effectively convey the social conditions of the region in order to convey the complexities of life in the South when a new door opened. </w:t>
      </w:r>
    </w:p>
    <w:p w14:paraId="21C68164" w14:textId="77777777" w:rsidR="00C06ADE" w:rsidRDefault="00C06ADE">
      <w:pPr>
        <w:jc w:val="both"/>
        <w:rPr>
          <w:rFonts w:ascii="Times New Roman" w:eastAsia="Times New Roman" w:hAnsi="Times New Roman" w:cs="Times New Roman"/>
          <w:sz w:val="24"/>
          <w:szCs w:val="24"/>
        </w:rPr>
      </w:pPr>
    </w:p>
    <w:p w14:paraId="0000005C" w14:textId="6BD22F68" w:rsidR="00AD40E7" w:rsidRDefault="0072740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Roosevelt’s administration was engaging in an incredible expansion of federal power in order to bring about relief, reform</w:t>
      </w:r>
      <w:r w:rsidR="0008154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recovery from the Great Depression. Cultural workers</w:t>
      </w:r>
      <w:r w:rsidR="00A203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 intellectuals </w:t>
      </w:r>
      <w:r>
        <w:rPr>
          <w:rFonts w:ascii="Times New Roman" w:eastAsia="Times New Roman" w:hAnsi="Times New Roman" w:cs="Times New Roman"/>
          <w:sz w:val="24"/>
          <w:szCs w:val="24"/>
        </w:rPr>
        <w:t>and writers</w:t>
      </w:r>
      <w:r w:rsidR="00A203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would be</w:t>
      </w:r>
      <w:r w:rsidR="00AA7B6F">
        <w:rPr>
          <w:rFonts w:ascii="Times New Roman" w:eastAsia="Times New Roman" w:hAnsi="Times New Roman" w:cs="Times New Roman"/>
          <w:sz w:val="24"/>
          <w:szCs w:val="24"/>
        </w:rPr>
        <w:t xml:space="preserve">come part </w:t>
      </w:r>
      <w:r w:rsidR="00591C25">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“The New D</w:t>
      </w:r>
      <w:r w:rsidR="00591C25">
        <w:rPr>
          <w:rFonts w:ascii="Times New Roman" w:eastAsia="Times New Roman" w:hAnsi="Times New Roman" w:cs="Times New Roman"/>
          <w:sz w:val="24"/>
          <w:szCs w:val="24"/>
        </w:rPr>
        <w:t>eal</w:t>
      </w:r>
      <w:r>
        <w:rPr>
          <w:rFonts w:ascii="Times New Roman" w:eastAsia="Times New Roman" w:hAnsi="Times New Roman" w:cs="Times New Roman"/>
          <w:sz w:val="24"/>
          <w:szCs w:val="24"/>
        </w:rPr>
        <w:t xml:space="preserve">” </w:t>
      </w:r>
      <w:r w:rsidR="00591C25">
        <w:rPr>
          <w:rFonts w:ascii="Times New Roman" w:eastAsia="Times New Roman" w:hAnsi="Times New Roman" w:cs="Times New Roman"/>
          <w:sz w:val="24"/>
          <w:szCs w:val="24"/>
        </w:rPr>
        <w:t xml:space="preserve">through </w:t>
      </w:r>
      <w:r>
        <w:rPr>
          <w:rFonts w:ascii="Times New Roman" w:eastAsia="Times New Roman" w:hAnsi="Times New Roman" w:cs="Times New Roman"/>
          <w:sz w:val="24"/>
          <w:szCs w:val="24"/>
        </w:rPr>
        <w:t>a new agency called the Federal Writers Project, where Couch quickly r</w:t>
      </w:r>
      <w:r w:rsidR="00AA6CAE">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se </w:t>
      </w:r>
      <w:r w:rsidR="004052E5">
        <w:rPr>
          <w:rFonts w:ascii="Times New Roman" w:eastAsia="Times New Roman" w:hAnsi="Times New Roman" w:cs="Times New Roman"/>
          <w:sz w:val="24"/>
          <w:szCs w:val="24"/>
        </w:rPr>
        <w:t xml:space="preserve">through </w:t>
      </w:r>
      <w:r>
        <w:rPr>
          <w:rFonts w:ascii="Times New Roman" w:eastAsia="Times New Roman" w:hAnsi="Times New Roman" w:cs="Times New Roman"/>
          <w:sz w:val="24"/>
          <w:szCs w:val="24"/>
        </w:rPr>
        <w:t xml:space="preserve">the ranks. </w:t>
      </w:r>
      <w:r w:rsidR="001B0850">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w:t>
      </w:r>
      <w:r w:rsidR="000A3D63">
        <w:rPr>
          <w:rFonts w:ascii="Times New Roman" w:eastAsia="Times New Roman" w:hAnsi="Times New Roman" w:cs="Times New Roman"/>
          <w:sz w:val="24"/>
          <w:szCs w:val="24"/>
        </w:rPr>
        <w:t xml:space="preserve">rise of the </w:t>
      </w:r>
      <w:r>
        <w:rPr>
          <w:rFonts w:ascii="Times New Roman" w:eastAsia="Times New Roman" w:hAnsi="Times New Roman" w:cs="Times New Roman"/>
          <w:sz w:val="24"/>
          <w:szCs w:val="24"/>
        </w:rPr>
        <w:t xml:space="preserve">New Deal and </w:t>
      </w:r>
      <w:r w:rsidR="004E5B4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Federal Writers’ Project shape</w:t>
      </w:r>
      <w:r w:rsidR="00AA6CA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Couch’s efforts to remake sociological knowledge about the South</w:t>
      </w:r>
      <w:r w:rsidR="00A64021">
        <w:rPr>
          <w:rFonts w:ascii="Times New Roman" w:eastAsia="Times New Roman" w:hAnsi="Times New Roman" w:cs="Times New Roman"/>
          <w:sz w:val="24"/>
          <w:szCs w:val="24"/>
        </w:rPr>
        <w:t xml:space="preserve"> by giving him an opportunity to produce a new method of documenting and writing that centered the perspective of the people themselves</w:t>
      </w:r>
      <w:r>
        <w:rPr>
          <w:rFonts w:ascii="Times New Roman" w:eastAsia="Times New Roman" w:hAnsi="Times New Roman" w:cs="Times New Roman"/>
          <w:sz w:val="24"/>
          <w:szCs w:val="24"/>
        </w:rPr>
        <w:t xml:space="preserve">. </w:t>
      </w:r>
    </w:p>
    <w:p w14:paraId="0000005D" w14:textId="77777777" w:rsidR="00AD40E7" w:rsidRDefault="00AD40E7">
      <w:pPr>
        <w:jc w:val="both"/>
        <w:rPr>
          <w:rFonts w:ascii="Times New Roman" w:eastAsia="Times New Roman" w:hAnsi="Times New Roman" w:cs="Times New Roman"/>
          <w:sz w:val="24"/>
          <w:szCs w:val="24"/>
        </w:rPr>
      </w:pPr>
    </w:p>
    <w:p w14:paraId="00000087" w14:textId="55F4BEA9" w:rsidR="00AD40E7" w:rsidRDefault="00AD40E7">
      <w:pPr>
        <w:jc w:val="both"/>
        <w:rPr>
          <w:rFonts w:ascii="Times New Roman" w:eastAsia="Times New Roman" w:hAnsi="Times New Roman" w:cs="Times New Roman"/>
          <w:sz w:val="24"/>
          <w:szCs w:val="24"/>
        </w:rPr>
      </w:pPr>
    </w:p>
    <w:p w14:paraId="000000DD" w14:textId="380D59E5" w:rsidR="00AD40E7" w:rsidRDefault="00AD40E7" w:rsidP="00AB10CF">
      <w:pPr>
        <w:jc w:val="both"/>
        <w:rPr>
          <w:rFonts w:ascii="Times New Roman" w:eastAsia="Times New Roman" w:hAnsi="Times New Roman" w:cs="Times New Roman"/>
          <w:sz w:val="24"/>
          <w:szCs w:val="24"/>
        </w:rPr>
      </w:pPr>
    </w:p>
    <w:sectPr w:rsidR="00AD40E7">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BAB63" w14:textId="77777777" w:rsidR="00C059F4" w:rsidRDefault="00C059F4">
      <w:pPr>
        <w:spacing w:line="240" w:lineRule="auto"/>
      </w:pPr>
      <w:r>
        <w:separator/>
      </w:r>
    </w:p>
  </w:endnote>
  <w:endnote w:type="continuationSeparator" w:id="0">
    <w:p w14:paraId="0BCE695F" w14:textId="77777777" w:rsidR="00C059F4" w:rsidRDefault="00C05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2A" w14:textId="503336E5" w:rsidR="007B72A7" w:rsidRDefault="007B72A7">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91C25">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4470B" w14:textId="77777777" w:rsidR="00C059F4" w:rsidRDefault="00C059F4">
      <w:pPr>
        <w:spacing w:line="240" w:lineRule="auto"/>
      </w:pPr>
      <w:r>
        <w:separator/>
      </w:r>
    </w:p>
  </w:footnote>
  <w:footnote w:type="continuationSeparator" w:id="0">
    <w:p w14:paraId="1BB626BA" w14:textId="77777777" w:rsidR="00C059F4" w:rsidRDefault="00C059F4">
      <w:pPr>
        <w:spacing w:line="240" w:lineRule="auto"/>
      </w:pPr>
      <w:r>
        <w:continuationSeparator/>
      </w:r>
    </w:p>
  </w:footnote>
  <w:footnote w:id="1">
    <w:p w14:paraId="000000DE"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Guy B Johnson and Guion </w:t>
      </w:r>
      <w:proofErr w:type="spellStart"/>
      <w:r w:rsidRPr="007668D0">
        <w:rPr>
          <w:rFonts w:ascii="Times New Roman" w:eastAsia="Times New Roman" w:hAnsi="Times New Roman" w:cs="Times New Roman"/>
          <w:color w:val="000000"/>
        </w:rPr>
        <w:t>Griffis</w:t>
      </w:r>
      <w:proofErr w:type="spellEnd"/>
      <w:r w:rsidRPr="007668D0">
        <w:rPr>
          <w:rFonts w:ascii="Times New Roman" w:eastAsia="Times New Roman" w:hAnsi="Times New Roman" w:cs="Times New Roman"/>
          <w:color w:val="000000"/>
        </w:rPr>
        <w:t xml:space="preserve"> Johnson, </w:t>
      </w:r>
      <w:r w:rsidRPr="007668D0">
        <w:rPr>
          <w:rFonts w:ascii="Times New Roman" w:eastAsia="Times New Roman" w:hAnsi="Times New Roman" w:cs="Times New Roman"/>
          <w:i/>
          <w:color w:val="000000"/>
        </w:rPr>
        <w:t>Research in Service to Society: The First Fifty Years of the Institute for Research in Social Science at the University of North Carolina</w:t>
      </w:r>
      <w:r w:rsidRPr="007668D0">
        <w:rPr>
          <w:rFonts w:ascii="Times New Roman" w:eastAsia="Times New Roman" w:hAnsi="Times New Roman" w:cs="Times New Roman"/>
          <w:color w:val="000000"/>
        </w:rPr>
        <w:t xml:space="preserve"> (UNC Press Books, 2018); Michel J Lacey and Mary O Furner, </w:t>
      </w:r>
      <w:r w:rsidRPr="007668D0">
        <w:rPr>
          <w:rFonts w:ascii="Times New Roman" w:eastAsia="Times New Roman" w:hAnsi="Times New Roman" w:cs="Times New Roman"/>
          <w:i/>
          <w:color w:val="000000"/>
        </w:rPr>
        <w:t>The State and Social Investigation in Britain and the United States</w:t>
      </w:r>
      <w:r w:rsidRPr="007668D0">
        <w:rPr>
          <w:rFonts w:ascii="Times New Roman" w:eastAsia="Times New Roman" w:hAnsi="Times New Roman" w:cs="Times New Roman"/>
          <w:color w:val="000000"/>
        </w:rPr>
        <w:t xml:space="preserve"> (Cambridge University Press, 1993); Alice O’Connor, </w:t>
      </w:r>
      <w:r w:rsidRPr="007668D0">
        <w:rPr>
          <w:rFonts w:ascii="Times New Roman" w:eastAsia="Times New Roman" w:hAnsi="Times New Roman" w:cs="Times New Roman"/>
          <w:i/>
          <w:color w:val="000000"/>
        </w:rPr>
        <w:t>Poverty Knowledge: Social Science, Social Policy, and the Poor in Twentieth-Century US History</w:t>
      </w:r>
      <w:r w:rsidRPr="007668D0">
        <w:rPr>
          <w:rFonts w:ascii="Times New Roman" w:eastAsia="Times New Roman" w:hAnsi="Times New Roman" w:cs="Times New Roman"/>
          <w:color w:val="000000"/>
        </w:rPr>
        <w:t xml:space="preserve">, vol. 59 (Princeton University Press, 2009); Dorothy Ross, </w:t>
      </w:r>
      <w:r w:rsidRPr="007668D0">
        <w:rPr>
          <w:rFonts w:ascii="Times New Roman" w:eastAsia="Times New Roman" w:hAnsi="Times New Roman" w:cs="Times New Roman"/>
          <w:i/>
          <w:color w:val="000000"/>
        </w:rPr>
        <w:t>The Origins of American Social Science</w:t>
      </w:r>
      <w:r w:rsidRPr="007668D0">
        <w:rPr>
          <w:rFonts w:ascii="Times New Roman" w:eastAsia="Times New Roman" w:hAnsi="Times New Roman" w:cs="Times New Roman"/>
          <w:color w:val="000000"/>
        </w:rPr>
        <w:t xml:space="preserve">, vol. 19 (Cambridge University Press, 1992); Mark C Smith, </w:t>
      </w:r>
      <w:r w:rsidRPr="007668D0">
        <w:rPr>
          <w:rFonts w:ascii="Times New Roman" w:eastAsia="Times New Roman" w:hAnsi="Times New Roman" w:cs="Times New Roman"/>
          <w:i/>
          <w:color w:val="000000"/>
        </w:rPr>
        <w:t>Social Science in the Crucible: The American Debate over Objectivity and Purpose, 1918-1941</w:t>
      </w:r>
      <w:r w:rsidRPr="007668D0">
        <w:rPr>
          <w:rFonts w:ascii="Times New Roman" w:eastAsia="Times New Roman" w:hAnsi="Times New Roman" w:cs="Times New Roman"/>
          <w:color w:val="000000"/>
        </w:rPr>
        <w:t xml:space="preserve"> (Duke University Press, 1994).</w:t>
      </w:r>
    </w:p>
  </w:footnote>
  <w:footnote w:id="2">
    <w:p w14:paraId="000000DF"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Edward L Ayers, </w:t>
      </w:r>
      <w:r w:rsidRPr="007668D0">
        <w:rPr>
          <w:rFonts w:ascii="Times New Roman" w:eastAsia="Times New Roman" w:hAnsi="Times New Roman" w:cs="Times New Roman"/>
          <w:i/>
          <w:color w:val="000000"/>
        </w:rPr>
        <w:t>The Promise of the New South: Life after Reconstruction</w:t>
      </w:r>
      <w:r w:rsidRPr="007668D0">
        <w:rPr>
          <w:rFonts w:ascii="Times New Roman" w:eastAsia="Times New Roman" w:hAnsi="Times New Roman" w:cs="Times New Roman"/>
          <w:color w:val="000000"/>
        </w:rPr>
        <w:t xml:space="preserve"> (Oxford University Press, 2007); Grace Elizabeth Hale, </w:t>
      </w:r>
      <w:r w:rsidRPr="007668D0">
        <w:rPr>
          <w:rFonts w:ascii="Times New Roman" w:eastAsia="Times New Roman" w:hAnsi="Times New Roman" w:cs="Times New Roman"/>
          <w:i/>
          <w:color w:val="000000"/>
        </w:rPr>
        <w:t>Making Whiteness: The Culture of Segregation in the South, 1890-1940</w:t>
      </w:r>
      <w:r w:rsidRPr="007668D0">
        <w:rPr>
          <w:rFonts w:ascii="Times New Roman" w:eastAsia="Times New Roman" w:hAnsi="Times New Roman" w:cs="Times New Roman"/>
          <w:color w:val="000000"/>
        </w:rPr>
        <w:t xml:space="preserve"> (Vintage, 2010); Glenda Elizabeth Gilmore, </w:t>
      </w:r>
      <w:r w:rsidRPr="007668D0">
        <w:rPr>
          <w:rFonts w:ascii="Times New Roman" w:eastAsia="Times New Roman" w:hAnsi="Times New Roman" w:cs="Times New Roman"/>
          <w:i/>
          <w:color w:val="000000"/>
        </w:rPr>
        <w:t>Gender and Jim Crow: Women and the Politics of White Supremacy in North Carolina, 1896-1920</w:t>
      </w:r>
      <w:r w:rsidRPr="007668D0">
        <w:rPr>
          <w:rFonts w:ascii="Times New Roman" w:eastAsia="Times New Roman" w:hAnsi="Times New Roman" w:cs="Times New Roman"/>
          <w:color w:val="000000"/>
        </w:rPr>
        <w:t xml:space="preserve"> (Chapel Hill: UNC Press, 1996); Bruce J Schulman, </w:t>
      </w:r>
      <w:r w:rsidRPr="007668D0">
        <w:rPr>
          <w:rFonts w:ascii="Times New Roman" w:eastAsia="Times New Roman" w:hAnsi="Times New Roman" w:cs="Times New Roman"/>
          <w:i/>
          <w:color w:val="000000"/>
        </w:rPr>
        <w:t>From Cotton Belt to Sunbelt: Federal Policy, Economic Development, and the Transformation of the South, 1938-1980</w:t>
      </w:r>
      <w:r w:rsidRPr="007668D0">
        <w:rPr>
          <w:rFonts w:ascii="Times New Roman" w:eastAsia="Times New Roman" w:hAnsi="Times New Roman" w:cs="Times New Roman"/>
          <w:color w:val="000000"/>
        </w:rPr>
        <w:t xml:space="preserve"> (Duke University Press, 1994); Fred C Smith, </w:t>
      </w:r>
      <w:r w:rsidRPr="007668D0">
        <w:rPr>
          <w:rFonts w:ascii="Times New Roman" w:eastAsia="Times New Roman" w:hAnsi="Times New Roman" w:cs="Times New Roman"/>
          <w:i/>
          <w:color w:val="000000"/>
        </w:rPr>
        <w:t>Trouble in Goshen: Plain Folk, Roosevelt, Jesus, and Marx in the Great Depression South</w:t>
      </w:r>
      <w:r w:rsidRPr="007668D0">
        <w:rPr>
          <w:rFonts w:ascii="Times New Roman" w:eastAsia="Times New Roman" w:hAnsi="Times New Roman" w:cs="Times New Roman"/>
          <w:color w:val="000000"/>
        </w:rPr>
        <w:t xml:space="preserve"> (Univ. Press of Mississippi, 2014); The National Emergency Council, “Report on Economic Conditions of the South” (Washington, D.C., July 1938), Internet Archive, https://archive.org/details/reportoneconomic00nati.</w:t>
      </w:r>
    </w:p>
  </w:footnote>
  <w:footnote w:id="3">
    <w:p w14:paraId="000000E0"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For more on the history of the Great Depression by state, see: Douglas Carl Abrams, </w:t>
      </w:r>
      <w:r w:rsidRPr="007668D0">
        <w:rPr>
          <w:rFonts w:ascii="Times New Roman" w:eastAsia="Times New Roman" w:hAnsi="Times New Roman" w:cs="Times New Roman"/>
          <w:i/>
          <w:color w:val="000000"/>
        </w:rPr>
        <w:t>Conservative Constraints: North Carolina and the New Deal</w:t>
      </w:r>
      <w:r w:rsidRPr="007668D0">
        <w:rPr>
          <w:rFonts w:ascii="Times New Roman" w:eastAsia="Times New Roman" w:hAnsi="Times New Roman" w:cs="Times New Roman"/>
          <w:color w:val="000000"/>
        </w:rPr>
        <w:t xml:space="preserve"> (University Press of Mississippi, 1992); Roger Biles, </w:t>
      </w:r>
      <w:r w:rsidRPr="007668D0">
        <w:rPr>
          <w:rFonts w:ascii="Times New Roman" w:eastAsia="Times New Roman" w:hAnsi="Times New Roman" w:cs="Times New Roman"/>
          <w:i/>
          <w:color w:val="000000"/>
        </w:rPr>
        <w:t>The South and the New Deal</w:t>
      </w:r>
      <w:r w:rsidRPr="007668D0">
        <w:rPr>
          <w:rFonts w:ascii="Times New Roman" w:eastAsia="Times New Roman" w:hAnsi="Times New Roman" w:cs="Times New Roman"/>
          <w:color w:val="000000"/>
        </w:rPr>
        <w:t xml:space="preserve"> (University Press of Kentucky, 2006); George Blakey, </w:t>
      </w:r>
      <w:r w:rsidRPr="007668D0">
        <w:rPr>
          <w:rFonts w:ascii="Times New Roman" w:eastAsia="Times New Roman" w:hAnsi="Times New Roman" w:cs="Times New Roman"/>
          <w:i/>
          <w:color w:val="000000"/>
        </w:rPr>
        <w:t>Hard Times and the New Deal in Kentucky, 1929–1939</w:t>
      </w:r>
      <w:r w:rsidRPr="007668D0">
        <w:rPr>
          <w:rFonts w:ascii="Times New Roman" w:eastAsia="Times New Roman" w:hAnsi="Times New Roman" w:cs="Times New Roman"/>
          <w:color w:val="000000"/>
        </w:rPr>
        <w:t xml:space="preserve"> (Lexington: University Press of Kentucky, 1986); Jack Irby Hayes, </w:t>
      </w:r>
      <w:r w:rsidRPr="007668D0">
        <w:rPr>
          <w:rFonts w:ascii="Times New Roman" w:eastAsia="Times New Roman" w:hAnsi="Times New Roman" w:cs="Times New Roman"/>
          <w:i/>
          <w:color w:val="000000"/>
        </w:rPr>
        <w:t>South Carolina and the New Deal</w:t>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Univ</w:t>
      </w:r>
      <w:proofErr w:type="spellEnd"/>
      <w:r w:rsidRPr="007668D0">
        <w:rPr>
          <w:rFonts w:ascii="Times New Roman" w:eastAsia="Times New Roman" w:hAnsi="Times New Roman" w:cs="Times New Roman"/>
          <w:color w:val="000000"/>
        </w:rPr>
        <w:t xml:space="preserve"> of South Carolina Press, 2001); Ronald L Heinemann, </w:t>
      </w:r>
      <w:r w:rsidRPr="007668D0">
        <w:rPr>
          <w:rFonts w:ascii="Times New Roman" w:eastAsia="Times New Roman" w:hAnsi="Times New Roman" w:cs="Times New Roman"/>
          <w:i/>
          <w:color w:val="000000"/>
        </w:rPr>
        <w:t>Depression and New Deal in Virginia: The Enduring Dominion</w:t>
      </w:r>
      <w:r w:rsidRPr="007668D0">
        <w:rPr>
          <w:rFonts w:ascii="Times New Roman" w:eastAsia="Times New Roman" w:hAnsi="Times New Roman" w:cs="Times New Roman"/>
          <w:color w:val="000000"/>
        </w:rPr>
        <w:t xml:space="preserve"> (University of Virginia Press, 1983); Douglas Smith, </w:t>
      </w:r>
      <w:r w:rsidRPr="007668D0">
        <w:rPr>
          <w:rFonts w:ascii="Times New Roman" w:eastAsia="Times New Roman" w:hAnsi="Times New Roman" w:cs="Times New Roman"/>
          <w:i/>
          <w:color w:val="000000"/>
        </w:rPr>
        <w:t>The New Deal in the Urban South</w:t>
      </w:r>
      <w:r w:rsidRPr="007668D0">
        <w:rPr>
          <w:rFonts w:ascii="Times New Roman" w:eastAsia="Times New Roman" w:hAnsi="Times New Roman" w:cs="Times New Roman"/>
          <w:color w:val="000000"/>
        </w:rPr>
        <w:t xml:space="preserve"> (Baton Rouge: Louisiana State University Press, 1988); Jerry Bruce Thomas, </w:t>
      </w:r>
      <w:r w:rsidRPr="007668D0">
        <w:rPr>
          <w:rFonts w:ascii="Times New Roman" w:eastAsia="Times New Roman" w:hAnsi="Times New Roman" w:cs="Times New Roman"/>
          <w:i/>
          <w:color w:val="000000"/>
        </w:rPr>
        <w:t>An Appalachian New Deal: West Virginia in the Great Depression</w:t>
      </w:r>
      <w:r w:rsidRPr="007668D0">
        <w:rPr>
          <w:rFonts w:ascii="Times New Roman" w:eastAsia="Times New Roman" w:hAnsi="Times New Roman" w:cs="Times New Roman"/>
          <w:color w:val="000000"/>
        </w:rPr>
        <w:t xml:space="preserve"> (University Press of Kentucky, 1998).</w:t>
      </w:r>
    </w:p>
  </w:footnote>
  <w:footnote w:id="4">
    <w:p w14:paraId="000000E1"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Christopher M Duncan, </w:t>
      </w:r>
      <w:r w:rsidRPr="007668D0">
        <w:rPr>
          <w:rFonts w:ascii="Times New Roman" w:eastAsia="Times New Roman" w:hAnsi="Times New Roman" w:cs="Times New Roman"/>
          <w:i/>
          <w:color w:val="000000"/>
        </w:rPr>
        <w:t>Fugitive Theory: Political Theory, the Southern Agrarians, and America</w:t>
      </w:r>
      <w:r w:rsidRPr="007668D0">
        <w:rPr>
          <w:rFonts w:ascii="Times New Roman" w:eastAsia="Times New Roman" w:hAnsi="Times New Roman" w:cs="Times New Roman"/>
          <w:color w:val="000000"/>
        </w:rPr>
        <w:t xml:space="preserve"> (Lexington Books, 2000); Bob Holladay, “The Gods That Failed: Agrarianism, Regionalism, and the Nashville-Chapel Hill Highway,” </w:t>
      </w:r>
      <w:r w:rsidRPr="007668D0">
        <w:rPr>
          <w:rFonts w:ascii="Times New Roman" w:eastAsia="Times New Roman" w:hAnsi="Times New Roman" w:cs="Times New Roman"/>
          <w:i/>
          <w:color w:val="000000"/>
        </w:rPr>
        <w:t>Tennessee Historical Quarterly</w:t>
      </w:r>
      <w:r w:rsidRPr="007668D0">
        <w:rPr>
          <w:rFonts w:ascii="Times New Roman" w:eastAsia="Times New Roman" w:hAnsi="Times New Roman" w:cs="Times New Roman"/>
          <w:color w:val="000000"/>
        </w:rPr>
        <w:t xml:space="preserve"> 64, no. 4 (2005): 284–307; Twelve Southerners, </w:t>
      </w:r>
      <w:r w:rsidRPr="007668D0">
        <w:rPr>
          <w:rFonts w:ascii="Times New Roman" w:eastAsia="Times New Roman" w:hAnsi="Times New Roman" w:cs="Times New Roman"/>
          <w:i/>
          <w:color w:val="000000"/>
        </w:rPr>
        <w:t>I’ll Take My Stand: The South and the Agrarian Tradition</w:t>
      </w:r>
      <w:r w:rsidRPr="007668D0">
        <w:rPr>
          <w:rFonts w:ascii="Times New Roman" w:eastAsia="Times New Roman" w:hAnsi="Times New Roman" w:cs="Times New Roman"/>
          <w:color w:val="000000"/>
        </w:rPr>
        <w:t xml:space="preserve"> (Louisiana State University Press, 1930).</w:t>
      </w:r>
    </w:p>
  </w:footnote>
  <w:footnote w:id="5">
    <w:p w14:paraId="53076066" w14:textId="6A578D86" w:rsidR="00ED1281" w:rsidRPr="00ED1281" w:rsidRDefault="00ED1281">
      <w:pPr>
        <w:pStyle w:val="FootnoteText"/>
        <w:rPr>
          <w:lang w:val="en-US"/>
        </w:rPr>
      </w:pPr>
      <w:r>
        <w:rPr>
          <w:rStyle w:val="FootnoteReference"/>
        </w:rPr>
        <w:footnoteRef/>
      </w:r>
      <w:r>
        <w:t xml:space="preserve"> </w:t>
      </w:r>
      <w:r w:rsidRPr="007668D0">
        <w:rPr>
          <w:rFonts w:ascii="Times New Roman" w:eastAsia="Times New Roman" w:hAnsi="Times New Roman" w:cs="Times New Roman"/>
          <w:color w:val="000000"/>
        </w:rPr>
        <w:t xml:space="preserve">Daniel Joseph </w:t>
      </w:r>
      <w:proofErr w:type="spellStart"/>
      <w:r w:rsidRPr="007668D0">
        <w:rPr>
          <w:rFonts w:ascii="Times New Roman" w:eastAsia="Times New Roman" w:hAnsi="Times New Roman" w:cs="Times New Roman"/>
          <w:color w:val="000000"/>
        </w:rPr>
        <w:t>Singal</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War Within: From Victorian to Modernist Thought in the South, 1919-1945</w:t>
      </w:r>
      <w:r w:rsidRPr="007668D0">
        <w:rPr>
          <w:rFonts w:ascii="Times New Roman" w:eastAsia="Times New Roman" w:hAnsi="Times New Roman" w:cs="Times New Roman"/>
          <w:color w:val="000000"/>
        </w:rPr>
        <w:t xml:space="preserve"> (UNC Press Books, 1982), 273.</w:t>
      </w:r>
    </w:p>
  </w:footnote>
  <w:footnote w:id="6">
    <w:p w14:paraId="000000E6" w14:textId="42BF9A6F"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Images that will be incorporated in the layer include an image of</w:t>
      </w:r>
      <w:r>
        <w:rPr>
          <w:rFonts w:ascii="Times New Roman" w:eastAsia="Times New Roman" w:hAnsi="Times New Roman" w:cs="Times New Roman"/>
          <w:color w:val="000000"/>
        </w:rPr>
        <w:t xml:space="preserve"> </w:t>
      </w:r>
      <w:r w:rsidRPr="007668D0">
        <w:rPr>
          <w:rFonts w:ascii="Times New Roman" w:eastAsia="Times New Roman" w:hAnsi="Times New Roman" w:cs="Times New Roman"/>
          <w:color w:val="000000"/>
        </w:rPr>
        <w:t>Franklin Street in the 1920s and</w:t>
      </w:r>
      <w:r>
        <w:rPr>
          <w:rFonts w:ascii="Times New Roman" w:eastAsia="Times New Roman" w:hAnsi="Times New Roman" w:cs="Times New Roman"/>
          <w:color w:val="000000"/>
        </w:rPr>
        <w:t xml:space="preserve"> </w:t>
      </w:r>
      <w:r w:rsidRPr="007668D0">
        <w:rPr>
          <w:rFonts w:ascii="Times New Roman" w:eastAsia="Times New Roman" w:hAnsi="Times New Roman" w:cs="Times New Roman"/>
          <w:color w:val="000000"/>
        </w:rPr>
        <w:t>1930s (</w:t>
      </w:r>
      <w:r w:rsidRPr="007668D0">
        <w:rPr>
          <w:rFonts w:ascii="Times New Roman" w:eastAsia="Times New Roman" w:hAnsi="Times New Roman" w:cs="Times New Roman"/>
          <w:color w:val="000000"/>
          <w:highlight w:val="white"/>
        </w:rPr>
        <w:t xml:space="preserve">Folder 1154: Chapel Hill: Streets: Franklin Street, circa 1920s: Scan 13, in the North Carolina County Photographic Collection #P0001, North Carolina Collection Photographic Archives, The Wilson Library, University of North Carolina at Chapel Hill and </w:t>
      </w:r>
      <w:r w:rsidRPr="007668D0">
        <w:rPr>
          <w:rFonts w:ascii="Times New Roman" w:eastAsia="Times New Roman" w:hAnsi="Times New Roman" w:cs="Times New Roman"/>
          <w:color w:val="000000"/>
        </w:rPr>
        <w:t>Folder 1155: Chapel Hill: Streets: Franklin Street, circa 1930s: Scan 1 in the North Carolina County Photographic Collection #P0001, North Carolina Collection Photographic Archives, The Wilson Library, University of North Carolina at Chapel Hill)</w:t>
      </w:r>
      <w:r>
        <w:rPr>
          <w:rFonts w:ascii="Times New Roman" w:eastAsia="Times New Roman" w:hAnsi="Times New Roman" w:cs="Times New Roman"/>
          <w:color w:val="000000"/>
        </w:rPr>
        <w:t>.</w:t>
      </w:r>
    </w:p>
  </w:footnote>
  <w:footnote w:id="7">
    <w:p w14:paraId="000000E7"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Ryan Davis, “Chapel Hill in the Depression,” </w:t>
      </w:r>
      <w:r w:rsidRPr="007668D0">
        <w:rPr>
          <w:rFonts w:ascii="Times New Roman" w:eastAsia="Times New Roman" w:hAnsi="Times New Roman" w:cs="Times New Roman"/>
          <w:i/>
          <w:color w:val="000000"/>
        </w:rPr>
        <w:t>The Daily Tar Heel</w:t>
      </w:r>
      <w:r w:rsidRPr="007668D0">
        <w:rPr>
          <w:rFonts w:ascii="Times New Roman" w:eastAsia="Times New Roman" w:hAnsi="Times New Roman" w:cs="Times New Roman"/>
          <w:color w:val="000000"/>
        </w:rPr>
        <w:t>, March 16, 2009, https://www.dailytarheel.com/article/2009/03/chapel-hill-in-the-depressionbr.</w:t>
      </w:r>
    </w:p>
  </w:footnote>
  <w:footnote w:id="8">
    <w:p w14:paraId="000000E8"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“Graham Memorial,” Names in Brick and Stone: Histories from UNC’s Built Landscape, accessed September 23, 2019, http://unchistory.web.unc.edu/building-narratives/graham-memorial/#_ftnref1.</w:t>
      </w:r>
    </w:p>
  </w:footnote>
  <w:footnote w:id="9">
    <w:p w14:paraId="000000E9"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Helen Oldham Dennis, “Graham, Edward Kidder,” NCPEDIA, accessed September 23, 2019, https://www.ncpedia.org/biography/graham-edward-kidder.</w:t>
      </w:r>
    </w:p>
  </w:footnote>
  <w:footnote w:id="10">
    <w:p w14:paraId="000000EA"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Reiko Hillyer, </w:t>
      </w:r>
      <w:r w:rsidRPr="007668D0">
        <w:rPr>
          <w:rFonts w:ascii="Times New Roman" w:eastAsia="Times New Roman" w:hAnsi="Times New Roman" w:cs="Times New Roman"/>
          <w:i/>
          <w:color w:val="000000"/>
        </w:rPr>
        <w:t>Designing Dixie: Tourism, Memory, and Urban Space in the New South</w:t>
      </w:r>
      <w:r w:rsidRPr="007668D0">
        <w:rPr>
          <w:rFonts w:ascii="Times New Roman" w:eastAsia="Times New Roman" w:hAnsi="Times New Roman" w:cs="Times New Roman"/>
          <w:color w:val="000000"/>
        </w:rPr>
        <w:t xml:space="preserve"> (University of Virginia Press, 2015), https://www.jstor.org/stable/j.ctt9qhb4m.2. </w:t>
      </w:r>
    </w:p>
  </w:footnote>
  <w:footnote w:id="11">
    <w:p w14:paraId="000000EB" w14:textId="31399F94"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James Atwater, Interview with James Atwater, February 28, 2001., February 28, 2001, Interview K-0201, Southern</w:t>
      </w:r>
      <w:r>
        <w:rPr>
          <w:rFonts w:ascii="Times New Roman" w:eastAsia="Times New Roman" w:hAnsi="Times New Roman" w:cs="Times New Roman"/>
          <w:color w:val="000000"/>
        </w:rPr>
        <w:t xml:space="preserve"> </w:t>
      </w:r>
      <w:r w:rsidRPr="007668D0">
        <w:rPr>
          <w:rFonts w:ascii="Times New Roman" w:eastAsia="Times New Roman" w:hAnsi="Times New Roman" w:cs="Times New Roman"/>
          <w:color w:val="000000"/>
        </w:rPr>
        <w:t>Oral History Program Collection (#4007), https://docsouth.unc.edu/sohp/playback.html?base_file=K-0201&amp;duration=01:18:24; Rebecca Clark, Interview with Rebecca Clark, June 21, 2000., June 21, 2000, Interview K-0536, Southern Oral History Program Collection (#4007), https://docsouth.unc.edu/sohp/playback.html?base_file=K-0536&amp;duration=03:18:40.</w:t>
      </w:r>
    </w:p>
  </w:footnote>
  <w:footnote w:id="12">
    <w:p w14:paraId="000000EC"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Lizabeth Cohen, </w:t>
      </w:r>
      <w:r w:rsidRPr="007668D0">
        <w:rPr>
          <w:rFonts w:ascii="Times New Roman" w:eastAsia="Times New Roman" w:hAnsi="Times New Roman" w:cs="Times New Roman"/>
          <w:i/>
          <w:color w:val="000000"/>
        </w:rPr>
        <w:t>A Consumers’ Republic: The Politics of Mass Consumption in Postwar America</w:t>
      </w:r>
      <w:r w:rsidRPr="007668D0">
        <w:rPr>
          <w:rFonts w:ascii="Times New Roman" w:eastAsia="Times New Roman" w:hAnsi="Times New Roman" w:cs="Times New Roman"/>
          <w:color w:val="000000"/>
        </w:rPr>
        <w:t xml:space="preserve">, 1. Vintage Books </w:t>
      </w:r>
      <w:proofErr w:type="spellStart"/>
      <w:r w:rsidRPr="007668D0">
        <w:rPr>
          <w:rFonts w:ascii="Times New Roman" w:eastAsia="Times New Roman" w:hAnsi="Times New Roman" w:cs="Times New Roman"/>
          <w:color w:val="000000"/>
        </w:rPr>
        <w:t>ed</w:t>
      </w:r>
      <w:proofErr w:type="spellEnd"/>
      <w:r w:rsidRPr="007668D0">
        <w:rPr>
          <w:rFonts w:ascii="Times New Roman" w:eastAsia="Times New Roman" w:hAnsi="Times New Roman" w:cs="Times New Roman"/>
          <w:color w:val="000000"/>
        </w:rPr>
        <w:t xml:space="preserve"> (New York, [NY]: Vintage Books, 2004); Hale, </w:t>
      </w:r>
      <w:r w:rsidRPr="007668D0">
        <w:rPr>
          <w:rFonts w:ascii="Times New Roman" w:eastAsia="Times New Roman" w:hAnsi="Times New Roman" w:cs="Times New Roman"/>
          <w:i/>
          <w:color w:val="000000"/>
        </w:rPr>
        <w:t>Making Whiteness: The Culture of Segregation in the South, 1890-1940</w:t>
      </w:r>
      <w:r w:rsidRPr="007668D0">
        <w:rPr>
          <w:rFonts w:ascii="Times New Roman" w:eastAsia="Times New Roman" w:hAnsi="Times New Roman" w:cs="Times New Roman"/>
          <w:color w:val="000000"/>
        </w:rPr>
        <w:t>.</w:t>
      </w:r>
    </w:p>
  </w:footnote>
  <w:footnote w:id="13">
    <w:p w14:paraId="55ACBD36" w14:textId="59E46EDA" w:rsidR="007B72A7" w:rsidRPr="007668D0" w:rsidRDefault="007B72A7" w:rsidP="00D220FA">
      <w:pPr>
        <w:pStyle w:val="FootnoteText"/>
        <w:jc w:val="both"/>
        <w:rPr>
          <w:rFonts w:ascii="Times New Roman" w:hAnsi="Times New Roman" w:cs="Times New Roman"/>
          <w:sz w:val="22"/>
          <w:szCs w:val="22"/>
          <w:lang w:val="en-US"/>
        </w:rPr>
      </w:pPr>
      <w:r w:rsidRPr="007668D0">
        <w:rPr>
          <w:rStyle w:val="FootnoteReference"/>
          <w:rFonts w:ascii="Times New Roman" w:hAnsi="Times New Roman" w:cs="Times New Roman"/>
          <w:sz w:val="22"/>
          <w:szCs w:val="22"/>
        </w:rPr>
        <w:footnoteRef/>
      </w:r>
      <w:r w:rsidRPr="007668D0">
        <w:rPr>
          <w:rFonts w:ascii="Times New Roman" w:hAnsi="Times New Roman" w:cs="Times New Roman"/>
          <w:sz w:val="22"/>
          <w:szCs w:val="22"/>
        </w:rPr>
        <w:t xml:space="preserve"> </w:t>
      </w:r>
      <w:r w:rsidRPr="007668D0">
        <w:rPr>
          <w:rFonts w:ascii="Times New Roman" w:eastAsia="Times New Roman" w:hAnsi="Times New Roman" w:cs="Times New Roman"/>
          <w:color w:val="000000"/>
          <w:sz w:val="22"/>
          <w:szCs w:val="22"/>
        </w:rPr>
        <w:t xml:space="preserve">Edward L Ayers, </w:t>
      </w:r>
      <w:r w:rsidRPr="007668D0">
        <w:rPr>
          <w:rFonts w:ascii="Times New Roman" w:eastAsia="Times New Roman" w:hAnsi="Times New Roman" w:cs="Times New Roman"/>
          <w:i/>
          <w:color w:val="000000"/>
          <w:sz w:val="22"/>
          <w:szCs w:val="22"/>
        </w:rPr>
        <w:t>The Promise of the New South: Life after Reconstruction</w:t>
      </w:r>
      <w:r w:rsidRPr="007668D0">
        <w:rPr>
          <w:rFonts w:ascii="Times New Roman" w:eastAsia="Times New Roman" w:hAnsi="Times New Roman" w:cs="Times New Roman"/>
          <w:color w:val="000000"/>
          <w:sz w:val="22"/>
          <w:szCs w:val="22"/>
        </w:rPr>
        <w:t xml:space="preserve"> (Oxford University Press, 2007); C Van Woodward, </w:t>
      </w:r>
      <w:r w:rsidRPr="007668D0">
        <w:rPr>
          <w:rFonts w:ascii="Times New Roman" w:eastAsia="Times New Roman" w:hAnsi="Times New Roman" w:cs="Times New Roman"/>
          <w:i/>
          <w:iCs/>
          <w:color w:val="000000"/>
          <w:sz w:val="22"/>
          <w:szCs w:val="22"/>
        </w:rPr>
        <w:t>Origins of the New South: 1877-1915</w:t>
      </w:r>
      <w:r w:rsidRPr="007668D0">
        <w:rPr>
          <w:rFonts w:ascii="Times New Roman" w:eastAsia="Times New Roman" w:hAnsi="Times New Roman" w:cs="Times New Roman"/>
          <w:color w:val="000000"/>
          <w:sz w:val="22"/>
          <w:szCs w:val="22"/>
        </w:rPr>
        <w:t xml:space="preserve"> (Baton Rouge: Louisiana State University Press, 1951); Alex Lichtenstein, </w:t>
      </w:r>
      <w:r w:rsidRPr="007668D0">
        <w:rPr>
          <w:rFonts w:ascii="Times New Roman" w:eastAsia="Times New Roman" w:hAnsi="Times New Roman" w:cs="Times New Roman"/>
          <w:i/>
          <w:iCs/>
          <w:color w:val="000000"/>
          <w:sz w:val="22"/>
          <w:szCs w:val="22"/>
        </w:rPr>
        <w:t>Twice the Work of Free Labor: The Political Economy of Convict Labor in the New South</w:t>
      </w:r>
      <w:r w:rsidRPr="007668D0">
        <w:rPr>
          <w:rFonts w:ascii="Times New Roman" w:eastAsia="Times New Roman" w:hAnsi="Times New Roman" w:cs="Times New Roman"/>
          <w:color w:val="000000"/>
          <w:sz w:val="22"/>
          <w:szCs w:val="22"/>
        </w:rPr>
        <w:t xml:space="preserve"> (New York: Verso, 1996). </w:t>
      </w:r>
    </w:p>
  </w:footnote>
  <w:footnote w:id="14">
    <w:p w14:paraId="000000EE" w14:textId="78CDED6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For example, Tulane University and the University of Virginia articulated such aspirations under the leadership of Edwin Alderman. The connections between UNC and </w:t>
      </w:r>
      <w:proofErr w:type="spellStart"/>
      <w:r w:rsidRPr="007668D0">
        <w:rPr>
          <w:rFonts w:ascii="Times New Roman" w:eastAsia="Times New Roman" w:hAnsi="Times New Roman" w:cs="Times New Roman"/>
          <w:color w:val="000000"/>
        </w:rPr>
        <w:t>UVa</w:t>
      </w:r>
      <w:proofErr w:type="spellEnd"/>
      <w:r w:rsidRPr="007668D0">
        <w:rPr>
          <w:rFonts w:ascii="Times New Roman" w:eastAsia="Times New Roman" w:hAnsi="Times New Roman" w:cs="Times New Roman"/>
          <w:color w:val="000000"/>
        </w:rPr>
        <w:t xml:space="preserve"> continue. Born in North Carolina and a graduate of UNC, Alderman, who served as President of Tulane and then </w:t>
      </w:r>
      <w:proofErr w:type="spellStart"/>
      <w:r w:rsidRPr="007668D0">
        <w:rPr>
          <w:rFonts w:ascii="Times New Roman" w:eastAsia="Times New Roman" w:hAnsi="Times New Roman" w:cs="Times New Roman"/>
          <w:color w:val="000000"/>
        </w:rPr>
        <w:t>UVa</w:t>
      </w:r>
      <w:proofErr w:type="spellEnd"/>
      <w:r w:rsidRPr="007668D0">
        <w:rPr>
          <w:rFonts w:ascii="Times New Roman" w:eastAsia="Times New Roman" w:hAnsi="Times New Roman" w:cs="Times New Roman"/>
          <w:color w:val="000000"/>
        </w:rPr>
        <w:t xml:space="preserve">, spoke at the UNC Presidential Inauguration of Graham. </w:t>
      </w:r>
      <w:proofErr w:type="spellStart"/>
      <w:r w:rsidRPr="007668D0">
        <w:rPr>
          <w:rFonts w:ascii="Times New Roman" w:eastAsia="Times New Roman" w:hAnsi="Times New Roman" w:cs="Times New Roman"/>
          <w:color w:val="000000"/>
        </w:rPr>
        <w:t>UVa</w:t>
      </w:r>
      <w:proofErr w:type="spellEnd"/>
      <w:r w:rsidRPr="007668D0">
        <w:rPr>
          <w:rFonts w:ascii="Times New Roman" w:eastAsia="Times New Roman" w:hAnsi="Times New Roman" w:cs="Times New Roman"/>
          <w:color w:val="000000"/>
        </w:rPr>
        <w:t xml:space="preserve"> would also receive support from the Rockefeller Foundation to create a social science institute, which would result in the largest area of expansion in faculty and also be called the IRSS.</w:t>
      </w:r>
      <w:r>
        <w:rPr>
          <w:rFonts w:ascii="Times New Roman" w:eastAsia="Times New Roman" w:hAnsi="Times New Roman" w:cs="Times New Roman"/>
          <w:color w:val="000000"/>
        </w:rPr>
        <w:t xml:space="preserve"> </w:t>
      </w:r>
      <w:r w:rsidRPr="007668D0">
        <w:rPr>
          <w:rFonts w:ascii="Times New Roman" w:eastAsia="Times New Roman" w:hAnsi="Times New Roman" w:cs="Times New Roman"/>
          <w:color w:val="000000"/>
        </w:rPr>
        <w:t xml:space="preserve">For more info, see Dumas Malone, </w:t>
      </w:r>
      <w:r w:rsidRPr="007668D0">
        <w:rPr>
          <w:rFonts w:ascii="Times New Roman" w:eastAsia="Times New Roman" w:hAnsi="Times New Roman" w:cs="Times New Roman"/>
          <w:i/>
          <w:color w:val="000000"/>
        </w:rPr>
        <w:t>Edwin A. Alderman</w:t>
      </w:r>
      <w:r w:rsidRPr="007668D0">
        <w:rPr>
          <w:rFonts w:ascii="Times New Roman" w:eastAsia="Times New Roman" w:hAnsi="Times New Roman" w:cs="Times New Roman"/>
          <w:color w:val="000000"/>
        </w:rPr>
        <w:t>, (New York: Doubleday, Doran &amp; Company, Inc, 1940).</w:t>
      </w:r>
    </w:p>
  </w:footnote>
  <w:footnote w:id="15">
    <w:p w14:paraId="678AE215" w14:textId="582DAA72" w:rsidR="007B72A7" w:rsidRPr="007668D0" w:rsidRDefault="007B72A7" w:rsidP="00D220FA">
      <w:pPr>
        <w:pStyle w:val="FootnoteText"/>
        <w:jc w:val="both"/>
        <w:rPr>
          <w:rFonts w:ascii="Times New Roman" w:hAnsi="Times New Roman" w:cs="Times New Roman"/>
          <w:sz w:val="22"/>
          <w:szCs w:val="22"/>
          <w:lang w:val="en-US"/>
        </w:rPr>
      </w:pPr>
      <w:r w:rsidRPr="007668D0">
        <w:rPr>
          <w:rStyle w:val="FootnoteReference"/>
          <w:rFonts w:ascii="Times New Roman" w:hAnsi="Times New Roman" w:cs="Times New Roman"/>
          <w:sz w:val="22"/>
          <w:szCs w:val="22"/>
        </w:rPr>
        <w:footnoteRef/>
      </w:r>
      <w:r w:rsidRPr="007668D0">
        <w:rPr>
          <w:rFonts w:ascii="Times New Roman" w:hAnsi="Times New Roman" w:cs="Times New Roman"/>
          <w:sz w:val="22"/>
          <w:szCs w:val="22"/>
        </w:rPr>
        <w:t xml:space="preserve"> Daniel Joseph </w:t>
      </w:r>
      <w:proofErr w:type="spellStart"/>
      <w:r w:rsidRPr="007668D0">
        <w:rPr>
          <w:rFonts w:ascii="Times New Roman" w:hAnsi="Times New Roman" w:cs="Times New Roman"/>
          <w:sz w:val="22"/>
          <w:szCs w:val="22"/>
        </w:rPr>
        <w:t>Singal</w:t>
      </w:r>
      <w:proofErr w:type="spellEnd"/>
      <w:r w:rsidRPr="007668D0">
        <w:rPr>
          <w:rFonts w:ascii="Times New Roman" w:hAnsi="Times New Roman" w:cs="Times New Roman"/>
          <w:sz w:val="22"/>
          <w:szCs w:val="22"/>
        </w:rPr>
        <w:t xml:space="preserve">, </w:t>
      </w:r>
      <w:r w:rsidRPr="007668D0">
        <w:rPr>
          <w:rFonts w:ascii="Times New Roman" w:hAnsi="Times New Roman" w:cs="Times New Roman"/>
          <w:i/>
          <w:sz w:val="22"/>
          <w:szCs w:val="22"/>
        </w:rPr>
        <w:t>The War Within: From Victorian to Modernist Thought in the South, 1919-1945</w:t>
      </w:r>
      <w:r w:rsidRPr="007668D0">
        <w:rPr>
          <w:rFonts w:ascii="Times New Roman" w:hAnsi="Times New Roman" w:cs="Times New Roman"/>
          <w:sz w:val="22"/>
          <w:szCs w:val="22"/>
        </w:rPr>
        <w:t xml:space="preserve"> (UNC Press Books, 1982), 273. </w:t>
      </w:r>
      <w:proofErr w:type="spellStart"/>
      <w:r w:rsidRPr="007668D0">
        <w:rPr>
          <w:rFonts w:ascii="Times New Roman" w:hAnsi="Times New Roman" w:cs="Times New Roman"/>
          <w:sz w:val="22"/>
          <w:szCs w:val="22"/>
        </w:rPr>
        <w:t>Orvin</w:t>
      </w:r>
      <w:proofErr w:type="spellEnd"/>
      <w:r w:rsidRPr="007668D0">
        <w:rPr>
          <w:rFonts w:ascii="Times New Roman" w:hAnsi="Times New Roman" w:cs="Times New Roman"/>
          <w:sz w:val="22"/>
          <w:szCs w:val="22"/>
        </w:rPr>
        <w:t xml:space="preserve"> Lee </w:t>
      </w:r>
      <w:proofErr w:type="spellStart"/>
      <w:r w:rsidRPr="007668D0">
        <w:rPr>
          <w:rFonts w:ascii="Times New Roman" w:hAnsi="Times New Roman" w:cs="Times New Roman"/>
          <w:sz w:val="22"/>
          <w:szCs w:val="22"/>
        </w:rPr>
        <w:t>Shiflett</w:t>
      </w:r>
      <w:proofErr w:type="spellEnd"/>
      <w:r w:rsidRPr="007668D0">
        <w:rPr>
          <w:rFonts w:ascii="Times New Roman" w:hAnsi="Times New Roman" w:cs="Times New Roman"/>
          <w:sz w:val="22"/>
          <w:szCs w:val="22"/>
        </w:rPr>
        <w:t xml:space="preserve">, </w:t>
      </w:r>
      <w:r w:rsidRPr="007668D0">
        <w:rPr>
          <w:rFonts w:ascii="Times New Roman" w:hAnsi="Times New Roman" w:cs="Times New Roman"/>
          <w:i/>
          <w:sz w:val="22"/>
          <w:szCs w:val="22"/>
        </w:rPr>
        <w:t>William Terry Couch and the Politics of Academic Publishing: An Editor’s Career as Lightning Rod for Controversy</w:t>
      </w:r>
      <w:r w:rsidRPr="007668D0">
        <w:rPr>
          <w:rFonts w:ascii="Times New Roman" w:hAnsi="Times New Roman" w:cs="Times New Roman"/>
          <w:sz w:val="22"/>
          <w:szCs w:val="22"/>
        </w:rPr>
        <w:t xml:space="preserve"> (McFarland, 2015).</w:t>
      </w:r>
    </w:p>
  </w:footnote>
  <w:footnote w:id="16">
    <w:p w14:paraId="435C4D21" w14:textId="77777777" w:rsidR="00450B48" w:rsidRPr="007668D0" w:rsidRDefault="00450B48" w:rsidP="00450B48">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David S </w:t>
      </w:r>
      <w:proofErr w:type="spellStart"/>
      <w:r w:rsidRPr="007668D0">
        <w:rPr>
          <w:rFonts w:ascii="Times New Roman" w:eastAsia="Times New Roman" w:hAnsi="Times New Roman" w:cs="Times New Roman"/>
          <w:color w:val="000000"/>
        </w:rPr>
        <w:t>Cecelski</w:t>
      </w:r>
      <w:proofErr w:type="spellEnd"/>
      <w:r w:rsidRPr="007668D0">
        <w:rPr>
          <w:rFonts w:ascii="Times New Roman" w:eastAsia="Times New Roman" w:hAnsi="Times New Roman" w:cs="Times New Roman"/>
          <w:color w:val="000000"/>
        </w:rPr>
        <w:t xml:space="preserve"> and Timothy B Tyson, </w:t>
      </w:r>
      <w:r w:rsidRPr="007668D0">
        <w:rPr>
          <w:rFonts w:ascii="Times New Roman" w:eastAsia="Times New Roman" w:hAnsi="Times New Roman" w:cs="Times New Roman"/>
          <w:i/>
          <w:color w:val="000000"/>
        </w:rPr>
        <w:t>Democracy Betrayed: The Wilmington Race Riot of 1898 and Its Legacy</w:t>
      </w:r>
      <w:r w:rsidRPr="007668D0">
        <w:rPr>
          <w:rFonts w:ascii="Times New Roman" w:eastAsia="Times New Roman" w:hAnsi="Times New Roman" w:cs="Times New Roman"/>
          <w:color w:val="000000"/>
        </w:rPr>
        <w:t xml:space="preserve"> (UNC Press Books, 2000); “UNC Will Remove Plaques at Kenan Stadium Honoring Kenan Family Member Who Had Ties to Wilmington Massacre,” </w:t>
      </w:r>
      <w:proofErr w:type="spellStart"/>
      <w:r w:rsidRPr="007668D0">
        <w:rPr>
          <w:rFonts w:ascii="Times New Roman" w:eastAsia="Times New Roman" w:hAnsi="Times New Roman" w:cs="Times New Roman"/>
          <w:i/>
          <w:color w:val="000000"/>
        </w:rPr>
        <w:t>WralSPORTSfan</w:t>
      </w:r>
      <w:proofErr w:type="spellEnd"/>
      <w:r w:rsidRPr="007668D0">
        <w:rPr>
          <w:rFonts w:ascii="Times New Roman" w:eastAsia="Times New Roman" w:hAnsi="Times New Roman" w:cs="Times New Roman"/>
          <w:color w:val="000000"/>
        </w:rPr>
        <w:t>, October 3, 2018, https://www.wralsportsfan.com/unc-will-remove-plaques-at-kenan-stadium-honoring-kenan-family-member-who-had-ties-to-wilmington-massacre/17891899/.</w:t>
      </w:r>
    </w:p>
  </w:footnote>
  <w:footnote w:id="17">
    <w:p w14:paraId="000000F0"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Sanders, </w:t>
      </w:r>
      <w:r w:rsidRPr="007668D0">
        <w:rPr>
          <w:rFonts w:ascii="Times New Roman" w:eastAsia="Times New Roman" w:hAnsi="Times New Roman" w:cs="Times New Roman"/>
          <w:i/>
          <w:color w:val="000000"/>
        </w:rPr>
        <w:t xml:space="preserve">Howard W. </w:t>
      </w:r>
      <w:proofErr w:type="spellStart"/>
      <w:r w:rsidRPr="007668D0">
        <w:rPr>
          <w:rFonts w:ascii="Times New Roman" w:eastAsia="Times New Roman" w:hAnsi="Times New Roman" w:cs="Times New Roman"/>
          <w:i/>
          <w:color w:val="000000"/>
        </w:rPr>
        <w:t>Odum’s</w:t>
      </w:r>
      <w:proofErr w:type="spellEnd"/>
      <w:r w:rsidRPr="007668D0">
        <w:rPr>
          <w:rFonts w:ascii="Times New Roman" w:eastAsia="Times New Roman" w:hAnsi="Times New Roman" w:cs="Times New Roman"/>
          <w:i/>
          <w:color w:val="000000"/>
        </w:rPr>
        <w:t xml:space="preserve"> Folklore Odyssey</w:t>
      </w:r>
      <w:r w:rsidRPr="007668D0">
        <w:rPr>
          <w:rFonts w:ascii="Times New Roman" w:eastAsia="Times New Roman" w:hAnsi="Times New Roman" w:cs="Times New Roman"/>
          <w:color w:val="000000"/>
        </w:rPr>
        <w:t>.</w:t>
      </w:r>
    </w:p>
  </w:footnote>
  <w:footnote w:id="18">
    <w:p w14:paraId="000000F1" w14:textId="0BC842B5"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Ibid</w:t>
      </w:r>
      <w:r w:rsidRPr="007668D0">
        <w:rPr>
          <w:rFonts w:ascii="Times New Roman" w:eastAsia="Times New Roman" w:hAnsi="Times New Roman" w:cs="Times New Roman"/>
          <w:color w:val="000000"/>
        </w:rPr>
        <w:t>, ix–x.</w:t>
      </w:r>
    </w:p>
  </w:footnote>
  <w:footnote w:id="19">
    <w:p w14:paraId="000000F2" w14:textId="74B2E53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Ibid</w:t>
      </w:r>
      <w:r w:rsidRPr="007668D0">
        <w:rPr>
          <w:rFonts w:ascii="Times New Roman" w:eastAsia="Times New Roman" w:hAnsi="Times New Roman" w:cs="Times New Roman"/>
          <w:color w:val="000000"/>
        </w:rPr>
        <w:t>, 4.</w:t>
      </w:r>
    </w:p>
  </w:footnote>
  <w:footnote w:id="20">
    <w:p w14:paraId="000000F3"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The journal was originally named the </w:t>
      </w:r>
      <w:r w:rsidRPr="007668D0">
        <w:rPr>
          <w:rFonts w:ascii="Times New Roman" w:eastAsia="Times New Roman" w:hAnsi="Times New Roman" w:cs="Times New Roman"/>
          <w:i/>
          <w:color w:val="000000"/>
        </w:rPr>
        <w:t xml:space="preserve">Journal of Social Forces </w:t>
      </w:r>
      <w:r w:rsidRPr="007668D0">
        <w:rPr>
          <w:rFonts w:ascii="Times New Roman" w:eastAsia="Times New Roman" w:hAnsi="Times New Roman" w:cs="Times New Roman"/>
          <w:color w:val="000000"/>
        </w:rPr>
        <w:t>and changed to</w:t>
      </w:r>
      <w:r w:rsidRPr="007668D0">
        <w:rPr>
          <w:rFonts w:ascii="Times New Roman" w:eastAsia="Times New Roman" w:hAnsi="Times New Roman" w:cs="Times New Roman"/>
          <w:i/>
          <w:color w:val="000000"/>
        </w:rPr>
        <w:t xml:space="preserve"> Social Forces</w:t>
      </w:r>
      <w:r w:rsidRPr="007668D0">
        <w:rPr>
          <w:rFonts w:ascii="Times New Roman" w:eastAsia="Times New Roman" w:hAnsi="Times New Roman" w:cs="Times New Roman"/>
          <w:color w:val="000000"/>
        </w:rPr>
        <w:t xml:space="preserve"> in 1925. </w:t>
      </w:r>
    </w:p>
  </w:footnote>
  <w:footnote w:id="21">
    <w:p w14:paraId="000000F4"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Michael E </w:t>
      </w:r>
      <w:proofErr w:type="spellStart"/>
      <w:r w:rsidRPr="007668D0">
        <w:rPr>
          <w:rFonts w:ascii="Times New Roman" w:eastAsia="Times New Roman" w:hAnsi="Times New Roman" w:cs="Times New Roman"/>
          <w:color w:val="000000"/>
        </w:rPr>
        <w:t>McGerr</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A Fierce Discontent: The Rise and Fall of the Progressive Movement in America, 1870-1920</w:t>
      </w:r>
      <w:r w:rsidRPr="007668D0">
        <w:rPr>
          <w:rFonts w:ascii="Times New Roman" w:eastAsia="Times New Roman" w:hAnsi="Times New Roman" w:cs="Times New Roman"/>
          <w:color w:val="000000"/>
        </w:rPr>
        <w:t xml:space="preserve"> (Oxford University Press, USA, 2005).</w:t>
      </w:r>
    </w:p>
  </w:footnote>
  <w:footnote w:id="22">
    <w:p w14:paraId="000000F5"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Ned Blackhawk, </w:t>
      </w:r>
      <w:r w:rsidRPr="007668D0">
        <w:rPr>
          <w:rFonts w:ascii="Times New Roman" w:eastAsia="Times New Roman" w:hAnsi="Times New Roman" w:cs="Times New Roman"/>
          <w:i/>
          <w:color w:val="000000"/>
        </w:rPr>
        <w:t>Violence over the Land: Indians and Empires in the Early American West</w:t>
      </w:r>
      <w:r w:rsidRPr="007668D0">
        <w:rPr>
          <w:rFonts w:ascii="Times New Roman" w:eastAsia="Times New Roman" w:hAnsi="Times New Roman" w:cs="Times New Roman"/>
          <w:color w:val="000000"/>
        </w:rPr>
        <w:t xml:space="preserve"> (Harvard University Press, 2009); Kathleen </w:t>
      </w:r>
      <w:proofErr w:type="spellStart"/>
      <w:r w:rsidRPr="007668D0">
        <w:rPr>
          <w:rFonts w:ascii="Times New Roman" w:eastAsia="Times New Roman" w:hAnsi="Times New Roman" w:cs="Times New Roman"/>
          <w:color w:val="000000"/>
        </w:rPr>
        <w:t>DuVal</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Native Ground: Indians and Colonists in the Heart of the Continent</w:t>
      </w:r>
      <w:r w:rsidRPr="007668D0">
        <w:rPr>
          <w:rFonts w:ascii="Times New Roman" w:eastAsia="Times New Roman" w:hAnsi="Times New Roman" w:cs="Times New Roman"/>
          <w:color w:val="000000"/>
        </w:rPr>
        <w:t xml:space="preserve"> (University of Pennsylvania Press, 2011); Richard Edwards, Jacob K </w:t>
      </w:r>
      <w:proofErr w:type="spellStart"/>
      <w:r w:rsidRPr="007668D0">
        <w:rPr>
          <w:rFonts w:ascii="Times New Roman" w:eastAsia="Times New Roman" w:hAnsi="Times New Roman" w:cs="Times New Roman"/>
          <w:color w:val="000000"/>
        </w:rPr>
        <w:t>Friefeld</w:t>
      </w:r>
      <w:proofErr w:type="spellEnd"/>
      <w:r w:rsidRPr="007668D0">
        <w:rPr>
          <w:rFonts w:ascii="Times New Roman" w:eastAsia="Times New Roman" w:hAnsi="Times New Roman" w:cs="Times New Roman"/>
          <w:color w:val="000000"/>
        </w:rPr>
        <w:t xml:space="preserve">, and Rebecca S </w:t>
      </w:r>
      <w:proofErr w:type="spellStart"/>
      <w:r w:rsidRPr="007668D0">
        <w:rPr>
          <w:rFonts w:ascii="Times New Roman" w:eastAsia="Times New Roman" w:hAnsi="Times New Roman" w:cs="Times New Roman"/>
          <w:color w:val="000000"/>
        </w:rPr>
        <w:t>Wingo</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Homesteading the Plains: Toward a New History</w:t>
      </w:r>
      <w:r w:rsidRPr="007668D0">
        <w:rPr>
          <w:rFonts w:ascii="Times New Roman" w:eastAsia="Times New Roman" w:hAnsi="Times New Roman" w:cs="Times New Roman"/>
          <w:color w:val="000000"/>
        </w:rPr>
        <w:t xml:space="preserve"> (U of Nebraska Press, 2017); Jean M </w:t>
      </w:r>
      <w:proofErr w:type="spellStart"/>
      <w:r w:rsidRPr="007668D0">
        <w:rPr>
          <w:rFonts w:ascii="Times New Roman" w:eastAsia="Times New Roman" w:hAnsi="Times New Roman" w:cs="Times New Roman"/>
          <w:color w:val="000000"/>
        </w:rPr>
        <w:t>OBrien</w:t>
      </w:r>
      <w:proofErr w:type="spellEnd"/>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i/>
          <w:color w:val="000000"/>
        </w:rPr>
        <w:t>Firsting</w:t>
      </w:r>
      <w:proofErr w:type="spellEnd"/>
      <w:r w:rsidRPr="007668D0">
        <w:rPr>
          <w:rFonts w:ascii="Times New Roman" w:eastAsia="Times New Roman" w:hAnsi="Times New Roman" w:cs="Times New Roman"/>
          <w:i/>
          <w:color w:val="000000"/>
        </w:rPr>
        <w:t xml:space="preserve"> and Lasting: Writing Indians out of Existence in New England</w:t>
      </w:r>
      <w:r w:rsidRPr="007668D0">
        <w:rPr>
          <w:rFonts w:ascii="Times New Roman" w:eastAsia="Times New Roman" w:hAnsi="Times New Roman" w:cs="Times New Roman"/>
          <w:color w:val="000000"/>
        </w:rPr>
        <w:t xml:space="preserve"> (U of Minnesota Press, 2010); </w:t>
      </w:r>
      <w:proofErr w:type="spellStart"/>
      <w:r w:rsidRPr="007668D0">
        <w:rPr>
          <w:rFonts w:ascii="Times New Roman" w:eastAsia="Times New Roman" w:hAnsi="Times New Roman" w:cs="Times New Roman"/>
          <w:color w:val="000000"/>
        </w:rPr>
        <w:t>Noenoe</w:t>
      </w:r>
      <w:proofErr w:type="spellEnd"/>
      <w:r w:rsidRPr="007668D0">
        <w:rPr>
          <w:rFonts w:ascii="Times New Roman" w:eastAsia="Times New Roman" w:hAnsi="Times New Roman" w:cs="Times New Roman"/>
          <w:color w:val="000000"/>
        </w:rPr>
        <w:t xml:space="preserve"> K Silva, </w:t>
      </w:r>
      <w:r w:rsidRPr="007668D0">
        <w:rPr>
          <w:rFonts w:ascii="Times New Roman" w:eastAsia="Times New Roman" w:hAnsi="Times New Roman" w:cs="Times New Roman"/>
          <w:i/>
          <w:color w:val="000000"/>
        </w:rPr>
        <w:t>Aloha Betrayed: Native Hawaiian Resistance to American Colonialism</w:t>
      </w:r>
      <w:r w:rsidRPr="007668D0">
        <w:rPr>
          <w:rFonts w:ascii="Times New Roman" w:eastAsia="Times New Roman" w:hAnsi="Times New Roman" w:cs="Times New Roman"/>
          <w:color w:val="000000"/>
        </w:rPr>
        <w:t xml:space="preserve"> (Duke University Press, 2004).</w:t>
      </w:r>
    </w:p>
  </w:footnote>
  <w:footnote w:id="23">
    <w:p w14:paraId="000000F6"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McGerr</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A Fierce Discontent: The Rise and Fall of the Progressive Movement in America, 1870-1920</w:t>
      </w:r>
      <w:r w:rsidRPr="007668D0">
        <w:rPr>
          <w:rFonts w:ascii="Times New Roman" w:eastAsia="Times New Roman" w:hAnsi="Times New Roman" w:cs="Times New Roman"/>
          <w:color w:val="000000"/>
        </w:rPr>
        <w:t>.</w:t>
      </w:r>
    </w:p>
  </w:footnote>
  <w:footnote w:id="24">
    <w:p w14:paraId="000000F7"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Penkower</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 xml:space="preserve">The Federal Writers’ </w:t>
      </w:r>
      <w:proofErr w:type="gramStart"/>
      <w:r w:rsidRPr="007668D0">
        <w:rPr>
          <w:rFonts w:ascii="Times New Roman" w:eastAsia="Times New Roman" w:hAnsi="Times New Roman" w:cs="Times New Roman"/>
          <w:i/>
          <w:color w:val="000000"/>
        </w:rPr>
        <w:t>Project ;</w:t>
      </w:r>
      <w:proofErr w:type="gramEnd"/>
      <w:r w:rsidRPr="007668D0">
        <w:rPr>
          <w:rFonts w:ascii="Times New Roman" w:eastAsia="Times New Roman" w:hAnsi="Times New Roman" w:cs="Times New Roman"/>
          <w:i/>
          <w:color w:val="000000"/>
        </w:rPr>
        <w:t xml:space="preserve"> a Study in Government Patronage of the Arts</w:t>
      </w:r>
      <w:r w:rsidRPr="007668D0">
        <w:rPr>
          <w:rFonts w:ascii="Times New Roman" w:eastAsia="Times New Roman" w:hAnsi="Times New Roman" w:cs="Times New Roman"/>
          <w:color w:val="000000"/>
        </w:rPr>
        <w:t>, 2.</w:t>
      </w:r>
    </w:p>
  </w:footnote>
  <w:footnote w:id="25">
    <w:p w14:paraId="000000F8" w14:textId="3646A782"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Hale, </w:t>
      </w:r>
      <w:r w:rsidRPr="007668D0">
        <w:rPr>
          <w:rFonts w:ascii="Times New Roman" w:eastAsia="Times New Roman" w:hAnsi="Times New Roman" w:cs="Times New Roman"/>
          <w:i/>
          <w:color w:val="000000"/>
        </w:rPr>
        <w:t>Making Whiteness: The Culture of Segregation in the South, 1890-1940</w:t>
      </w:r>
      <w:r w:rsidRPr="007668D0">
        <w:rPr>
          <w:rFonts w:ascii="Times New Roman" w:eastAsia="Times New Roman" w:hAnsi="Times New Roman" w:cs="Times New Roman"/>
          <w:color w:val="000000"/>
        </w:rPr>
        <w:t xml:space="preserve">; Gilmore, </w:t>
      </w:r>
      <w:r w:rsidRPr="007668D0">
        <w:rPr>
          <w:rFonts w:ascii="Times New Roman" w:eastAsia="Times New Roman" w:hAnsi="Times New Roman" w:cs="Times New Roman"/>
          <w:i/>
          <w:color w:val="000000"/>
        </w:rPr>
        <w:t>Gender and Jim Crow: Women and the Politics of White Supremacy in North Carolina, 1896-1920</w:t>
      </w:r>
      <w:r w:rsidRPr="007668D0">
        <w:rPr>
          <w:rFonts w:ascii="Times New Roman" w:eastAsia="Times New Roman" w:hAnsi="Times New Roman" w:cs="Times New Roman"/>
          <w:color w:val="000000"/>
        </w:rPr>
        <w:t>.</w:t>
      </w:r>
    </w:p>
  </w:footnote>
  <w:footnote w:id="26">
    <w:p w14:paraId="000000F9"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Southerners, </w:t>
      </w:r>
      <w:r w:rsidRPr="007668D0">
        <w:rPr>
          <w:rFonts w:ascii="Times New Roman" w:eastAsia="Times New Roman" w:hAnsi="Times New Roman" w:cs="Times New Roman"/>
          <w:i/>
          <w:color w:val="000000"/>
        </w:rPr>
        <w:t>I’ll Take My Stand: The South and the Agrarian Tradition</w:t>
      </w:r>
      <w:r w:rsidRPr="007668D0">
        <w:rPr>
          <w:rFonts w:ascii="Times New Roman" w:eastAsia="Times New Roman" w:hAnsi="Times New Roman" w:cs="Times New Roman"/>
          <w:color w:val="000000"/>
        </w:rPr>
        <w:t>.</w:t>
      </w:r>
    </w:p>
  </w:footnote>
  <w:footnote w:id="27">
    <w:p w14:paraId="000000FA"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As quoted in Fred Hobson, </w:t>
      </w:r>
      <w:proofErr w:type="gramStart"/>
      <w:r w:rsidRPr="007668D0">
        <w:rPr>
          <w:rFonts w:ascii="Times New Roman" w:eastAsia="Times New Roman" w:hAnsi="Times New Roman" w:cs="Times New Roman"/>
          <w:i/>
          <w:color w:val="000000"/>
        </w:rPr>
        <w:t>Tell</w:t>
      </w:r>
      <w:proofErr w:type="gramEnd"/>
      <w:r w:rsidRPr="007668D0">
        <w:rPr>
          <w:rFonts w:ascii="Times New Roman" w:eastAsia="Times New Roman" w:hAnsi="Times New Roman" w:cs="Times New Roman"/>
          <w:i/>
          <w:color w:val="000000"/>
        </w:rPr>
        <w:t xml:space="preserve"> about the South: The Southern Rage to Explain</w:t>
      </w:r>
      <w:r w:rsidRPr="007668D0">
        <w:rPr>
          <w:rFonts w:ascii="Times New Roman" w:eastAsia="Times New Roman" w:hAnsi="Times New Roman" w:cs="Times New Roman"/>
          <w:color w:val="000000"/>
        </w:rPr>
        <w:t xml:space="preserve"> (LSU Press, 1983), 180–81.</w:t>
      </w:r>
    </w:p>
  </w:footnote>
  <w:footnote w:id="28">
    <w:p w14:paraId="000000FB"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Howard W. </w:t>
      </w:r>
      <w:proofErr w:type="spellStart"/>
      <w:r w:rsidRPr="007668D0">
        <w:rPr>
          <w:rFonts w:ascii="Times New Roman" w:eastAsia="Times New Roman" w:hAnsi="Times New Roman" w:cs="Times New Roman"/>
          <w:color w:val="000000"/>
        </w:rPr>
        <w:t>Odum</w:t>
      </w:r>
      <w:proofErr w:type="spellEnd"/>
      <w:r w:rsidRPr="007668D0">
        <w:rPr>
          <w:rFonts w:ascii="Times New Roman" w:eastAsia="Times New Roman" w:hAnsi="Times New Roman" w:cs="Times New Roman"/>
          <w:color w:val="000000"/>
        </w:rPr>
        <w:t xml:space="preserve">, “Promise and Prospect of the South: ‘A Test of American Regionalism,’” </w:t>
      </w:r>
      <w:r w:rsidRPr="007668D0">
        <w:rPr>
          <w:rFonts w:ascii="Times New Roman" w:eastAsia="Times New Roman" w:hAnsi="Times New Roman" w:cs="Times New Roman"/>
          <w:i/>
          <w:color w:val="000000"/>
        </w:rPr>
        <w:t>Proceedings of the Annual Session (Southern Political Science Association)</w:t>
      </w:r>
      <w:r w:rsidRPr="007668D0">
        <w:rPr>
          <w:rFonts w:ascii="Times New Roman" w:eastAsia="Times New Roman" w:hAnsi="Times New Roman" w:cs="Times New Roman"/>
          <w:color w:val="000000"/>
        </w:rPr>
        <w:t>, no. 8 (1935): 8–18.</w:t>
      </w:r>
    </w:p>
  </w:footnote>
  <w:footnote w:id="29">
    <w:p w14:paraId="000000FC"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Earl Wright, “WEB Du </w:t>
      </w:r>
      <w:proofErr w:type="spellStart"/>
      <w:r w:rsidRPr="007668D0">
        <w:rPr>
          <w:rFonts w:ascii="Times New Roman" w:eastAsia="Times New Roman" w:hAnsi="Times New Roman" w:cs="Times New Roman"/>
          <w:color w:val="000000"/>
        </w:rPr>
        <w:t>Bois</w:t>
      </w:r>
      <w:proofErr w:type="spellEnd"/>
      <w:r w:rsidRPr="007668D0">
        <w:rPr>
          <w:rFonts w:ascii="Times New Roman" w:eastAsia="Times New Roman" w:hAnsi="Times New Roman" w:cs="Times New Roman"/>
          <w:color w:val="000000"/>
        </w:rPr>
        <w:t xml:space="preserve">, Howard W. </w:t>
      </w:r>
      <w:proofErr w:type="spellStart"/>
      <w:r w:rsidRPr="007668D0">
        <w:rPr>
          <w:rFonts w:ascii="Times New Roman" w:eastAsia="Times New Roman" w:hAnsi="Times New Roman" w:cs="Times New Roman"/>
          <w:color w:val="000000"/>
        </w:rPr>
        <w:t>Odum</w:t>
      </w:r>
      <w:proofErr w:type="spellEnd"/>
      <w:r w:rsidRPr="007668D0">
        <w:rPr>
          <w:rFonts w:ascii="Times New Roman" w:eastAsia="Times New Roman" w:hAnsi="Times New Roman" w:cs="Times New Roman"/>
          <w:color w:val="000000"/>
        </w:rPr>
        <w:t xml:space="preserve"> and the Sociological Ghetto,” </w:t>
      </w:r>
      <w:r w:rsidRPr="007668D0">
        <w:rPr>
          <w:rFonts w:ascii="Times New Roman" w:eastAsia="Times New Roman" w:hAnsi="Times New Roman" w:cs="Times New Roman"/>
          <w:i/>
          <w:color w:val="000000"/>
        </w:rPr>
        <w:t>Sociological Spectrum</w:t>
      </w:r>
      <w:r w:rsidRPr="007668D0">
        <w:rPr>
          <w:rFonts w:ascii="Times New Roman" w:eastAsia="Times New Roman" w:hAnsi="Times New Roman" w:cs="Times New Roman"/>
          <w:color w:val="000000"/>
        </w:rPr>
        <w:t xml:space="preserve"> 34, no. 5 (2014): 453–468.</w:t>
      </w:r>
    </w:p>
  </w:footnote>
  <w:footnote w:id="30">
    <w:p w14:paraId="0E4E7C59" w14:textId="5B785D95" w:rsidR="000A3C54" w:rsidRPr="00B4065F" w:rsidRDefault="000A3C54">
      <w:pPr>
        <w:pStyle w:val="FootnoteText"/>
        <w:rPr>
          <w:rFonts w:ascii="Times New Roman" w:hAnsi="Times New Roman" w:cs="Times New Roman"/>
          <w:sz w:val="22"/>
          <w:szCs w:val="22"/>
        </w:rPr>
      </w:pPr>
      <w:ins w:id="2" w:author="Tilton, Lauren" w:date="2021-03-01T16:11:00Z">
        <w:r w:rsidRPr="00B4065F">
          <w:rPr>
            <w:rStyle w:val="FootnoteReference"/>
            <w:rFonts w:ascii="Times New Roman" w:hAnsi="Times New Roman" w:cs="Times New Roman"/>
            <w:sz w:val="22"/>
            <w:szCs w:val="22"/>
          </w:rPr>
          <w:footnoteRef/>
        </w:r>
        <w:r w:rsidRPr="00B4065F">
          <w:rPr>
            <w:rFonts w:ascii="Times New Roman" w:hAnsi="Times New Roman" w:cs="Times New Roman"/>
            <w:sz w:val="22"/>
            <w:szCs w:val="22"/>
          </w:rPr>
          <w:t xml:space="preserve"> Whitney Battle-Baptiste and Britt </w:t>
        </w:r>
      </w:ins>
      <w:proofErr w:type="spellStart"/>
      <w:ins w:id="3" w:author="Tilton, Lauren" w:date="2021-03-01T16:12:00Z">
        <w:r w:rsidRPr="00B4065F">
          <w:rPr>
            <w:rFonts w:ascii="Times New Roman" w:hAnsi="Times New Roman" w:cs="Times New Roman"/>
            <w:sz w:val="22"/>
            <w:szCs w:val="22"/>
          </w:rPr>
          <w:t>Rusert</w:t>
        </w:r>
        <w:proofErr w:type="spellEnd"/>
        <w:r w:rsidRPr="00B4065F">
          <w:rPr>
            <w:rFonts w:ascii="Times New Roman" w:hAnsi="Times New Roman" w:cs="Times New Roman"/>
            <w:sz w:val="22"/>
            <w:szCs w:val="22"/>
          </w:rPr>
          <w:t xml:space="preserve">, eds., </w:t>
        </w:r>
        <w:r w:rsidRPr="00B4065F">
          <w:rPr>
            <w:rFonts w:ascii="Times New Roman" w:hAnsi="Times New Roman" w:cs="Times New Roman"/>
            <w:i/>
            <w:sz w:val="22"/>
            <w:szCs w:val="22"/>
          </w:rPr>
          <w:t xml:space="preserve">W. E. B Du </w:t>
        </w:r>
        <w:proofErr w:type="spellStart"/>
        <w:r w:rsidRPr="00B4065F">
          <w:rPr>
            <w:rFonts w:ascii="Times New Roman" w:hAnsi="Times New Roman" w:cs="Times New Roman"/>
            <w:i/>
            <w:sz w:val="22"/>
            <w:szCs w:val="22"/>
          </w:rPr>
          <w:t>Bois’s</w:t>
        </w:r>
        <w:proofErr w:type="spellEnd"/>
        <w:r w:rsidRPr="00B4065F">
          <w:rPr>
            <w:rFonts w:ascii="Times New Roman" w:hAnsi="Times New Roman" w:cs="Times New Roman"/>
            <w:i/>
            <w:sz w:val="22"/>
            <w:szCs w:val="22"/>
          </w:rPr>
          <w:t xml:space="preserve"> Data Portraits: Visualizing Black America</w:t>
        </w:r>
        <w:r w:rsidRPr="00B4065F">
          <w:rPr>
            <w:rFonts w:ascii="Times New Roman" w:hAnsi="Times New Roman" w:cs="Times New Roman"/>
            <w:sz w:val="22"/>
            <w:szCs w:val="22"/>
          </w:rPr>
          <w:t xml:space="preserve"> (Princeton Architectural press, 201</w:t>
        </w:r>
      </w:ins>
      <w:ins w:id="4" w:author="Tilton, Lauren" w:date="2021-03-01T16:13:00Z">
        <w:r w:rsidRPr="00B4065F">
          <w:rPr>
            <w:rFonts w:ascii="Times New Roman" w:hAnsi="Times New Roman" w:cs="Times New Roman"/>
            <w:sz w:val="22"/>
            <w:szCs w:val="22"/>
          </w:rPr>
          <w:t>8).</w:t>
        </w:r>
      </w:ins>
    </w:p>
  </w:footnote>
  <w:footnote w:id="31">
    <w:p w14:paraId="000574C4" w14:textId="459702CD" w:rsidR="00D64982" w:rsidRPr="00D64982" w:rsidRDefault="00D64982">
      <w:pPr>
        <w:pStyle w:val="FootnoteText"/>
      </w:pPr>
      <w:ins w:id="6" w:author="Tilton, Lauren" w:date="2021-03-01T16:09:00Z">
        <w:r w:rsidRPr="00B4065F">
          <w:rPr>
            <w:rStyle w:val="FootnoteReference"/>
            <w:rFonts w:ascii="Times New Roman" w:hAnsi="Times New Roman" w:cs="Times New Roman"/>
            <w:sz w:val="22"/>
            <w:szCs w:val="22"/>
          </w:rPr>
          <w:footnoteRef/>
        </w:r>
        <w:r w:rsidRPr="00B4065F">
          <w:rPr>
            <w:rFonts w:ascii="Times New Roman" w:hAnsi="Times New Roman" w:cs="Times New Roman"/>
            <w:sz w:val="22"/>
            <w:szCs w:val="22"/>
          </w:rPr>
          <w:t xml:space="preserve"> Aldon Morris, </w:t>
        </w:r>
        <w:r w:rsidRPr="00B4065F">
          <w:rPr>
            <w:rFonts w:ascii="Times New Roman" w:hAnsi="Times New Roman" w:cs="Times New Roman"/>
            <w:i/>
            <w:sz w:val="22"/>
            <w:szCs w:val="22"/>
          </w:rPr>
          <w:t>The Scholar Denied</w:t>
        </w:r>
        <w:r w:rsidRPr="00B4065F">
          <w:rPr>
            <w:rFonts w:ascii="Times New Roman" w:hAnsi="Times New Roman" w:cs="Times New Roman"/>
            <w:sz w:val="22"/>
            <w:szCs w:val="22"/>
          </w:rPr>
          <w:t>:</w:t>
        </w:r>
        <w:r w:rsidRPr="00B4065F">
          <w:rPr>
            <w:rFonts w:ascii="Times New Roman" w:hAnsi="Times New Roman" w:cs="Times New Roman"/>
            <w:i/>
            <w:sz w:val="22"/>
            <w:szCs w:val="22"/>
          </w:rPr>
          <w:t xml:space="preserve"> W. E. B. Du </w:t>
        </w:r>
        <w:proofErr w:type="spellStart"/>
        <w:r w:rsidRPr="00B4065F">
          <w:rPr>
            <w:rFonts w:ascii="Times New Roman" w:hAnsi="Times New Roman" w:cs="Times New Roman"/>
            <w:i/>
            <w:sz w:val="22"/>
            <w:szCs w:val="22"/>
          </w:rPr>
          <w:t>Bois</w:t>
        </w:r>
        <w:proofErr w:type="spellEnd"/>
        <w:r w:rsidRPr="00B4065F">
          <w:rPr>
            <w:rFonts w:ascii="Times New Roman" w:hAnsi="Times New Roman" w:cs="Times New Roman"/>
            <w:i/>
            <w:sz w:val="22"/>
            <w:szCs w:val="22"/>
          </w:rPr>
          <w:t xml:space="preserve"> and the Birth of Modern Sociology</w:t>
        </w:r>
        <w:r w:rsidRPr="00B4065F">
          <w:rPr>
            <w:rFonts w:ascii="Times New Roman" w:hAnsi="Times New Roman" w:cs="Times New Roman"/>
            <w:sz w:val="22"/>
            <w:szCs w:val="22"/>
          </w:rPr>
          <w:t xml:space="preserve"> (</w:t>
        </w:r>
      </w:ins>
      <w:ins w:id="7" w:author="Tilton, Lauren" w:date="2021-03-01T16:10:00Z">
        <w:r w:rsidR="000A3C54" w:rsidRPr="00B4065F">
          <w:rPr>
            <w:rFonts w:ascii="Times New Roman" w:hAnsi="Times New Roman" w:cs="Times New Roman"/>
            <w:sz w:val="22"/>
            <w:szCs w:val="22"/>
          </w:rPr>
          <w:t xml:space="preserve">University of California </w:t>
        </w:r>
      </w:ins>
      <w:ins w:id="8" w:author="Tilton, Lauren" w:date="2021-03-01T16:13:00Z">
        <w:r w:rsidR="000A3C54" w:rsidRPr="00B4065F">
          <w:rPr>
            <w:rFonts w:ascii="Times New Roman" w:hAnsi="Times New Roman" w:cs="Times New Roman"/>
            <w:sz w:val="22"/>
            <w:szCs w:val="22"/>
          </w:rPr>
          <w:t>P</w:t>
        </w:r>
      </w:ins>
      <w:ins w:id="9" w:author="Tilton, Lauren" w:date="2021-03-01T16:10:00Z">
        <w:r w:rsidR="000A3C54" w:rsidRPr="00B4065F">
          <w:rPr>
            <w:rFonts w:ascii="Times New Roman" w:hAnsi="Times New Roman" w:cs="Times New Roman"/>
            <w:sz w:val="22"/>
            <w:szCs w:val="22"/>
          </w:rPr>
          <w:t>ress, 2017).</w:t>
        </w:r>
      </w:ins>
    </w:p>
  </w:footnote>
  <w:footnote w:id="32">
    <w:p w14:paraId="000000FD"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Sanders, </w:t>
      </w:r>
      <w:r w:rsidRPr="007668D0">
        <w:rPr>
          <w:rFonts w:ascii="Times New Roman" w:eastAsia="Times New Roman" w:hAnsi="Times New Roman" w:cs="Times New Roman"/>
          <w:i/>
          <w:color w:val="000000"/>
        </w:rPr>
        <w:t xml:space="preserve">Howard W. </w:t>
      </w:r>
      <w:proofErr w:type="spellStart"/>
      <w:r w:rsidRPr="007668D0">
        <w:rPr>
          <w:rFonts w:ascii="Times New Roman" w:eastAsia="Times New Roman" w:hAnsi="Times New Roman" w:cs="Times New Roman"/>
          <w:i/>
          <w:color w:val="000000"/>
        </w:rPr>
        <w:t>Odum’s</w:t>
      </w:r>
      <w:proofErr w:type="spellEnd"/>
      <w:r w:rsidRPr="007668D0">
        <w:rPr>
          <w:rFonts w:ascii="Times New Roman" w:eastAsia="Times New Roman" w:hAnsi="Times New Roman" w:cs="Times New Roman"/>
          <w:i/>
          <w:color w:val="000000"/>
        </w:rPr>
        <w:t xml:space="preserve"> Folklore Odyssey</w:t>
      </w:r>
      <w:r w:rsidRPr="007668D0">
        <w:rPr>
          <w:rFonts w:ascii="Times New Roman" w:eastAsia="Times New Roman" w:hAnsi="Times New Roman" w:cs="Times New Roman"/>
          <w:color w:val="000000"/>
        </w:rPr>
        <w:t>, 6.</w:t>
      </w:r>
    </w:p>
  </w:footnote>
  <w:footnote w:id="33">
    <w:p w14:paraId="000000FE"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Odum</w:t>
      </w:r>
      <w:proofErr w:type="spellEnd"/>
      <w:r w:rsidRPr="007668D0">
        <w:rPr>
          <w:rFonts w:ascii="Times New Roman" w:eastAsia="Times New Roman" w:hAnsi="Times New Roman" w:cs="Times New Roman"/>
          <w:color w:val="000000"/>
        </w:rPr>
        <w:t>, “Promise and Prospect of the South,” 16.</w:t>
      </w:r>
    </w:p>
  </w:footnote>
  <w:footnote w:id="34">
    <w:p w14:paraId="000000FF"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Bob Holladay, “The Gods That Failed: Agrarianism, Regionalism, and the Nashville-Chapel Hill Highway,” </w:t>
      </w:r>
      <w:r w:rsidRPr="007668D0">
        <w:rPr>
          <w:rFonts w:ascii="Times New Roman" w:eastAsia="Times New Roman" w:hAnsi="Times New Roman" w:cs="Times New Roman"/>
          <w:i/>
          <w:color w:val="000000"/>
        </w:rPr>
        <w:t>Tennessee Historical Quarterly</w:t>
      </w:r>
      <w:r w:rsidRPr="007668D0">
        <w:rPr>
          <w:rFonts w:ascii="Times New Roman" w:eastAsia="Times New Roman" w:hAnsi="Times New Roman" w:cs="Times New Roman"/>
          <w:color w:val="000000"/>
        </w:rPr>
        <w:t xml:space="preserve"> 64, no. 4 (2005): 300.</w:t>
      </w:r>
    </w:p>
  </w:footnote>
  <w:footnote w:id="35">
    <w:p w14:paraId="00000101"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Sarah Gardner, </w:t>
      </w:r>
      <w:r w:rsidRPr="007668D0">
        <w:rPr>
          <w:rFonts w:ascii="Times New Roman" w:eastAsia="Times New Roman" w:hAnsi="Times New Roman" w:cs="Times New Roman"/>
          <w:i/>
          <w:color w:val="000000"/>
        </w:rPr>
        <w:t>Reviewing the South</w:t>
      </w:r>
      <w:r w:rsidRPr="007668D0">
        <w:rPr>
          <w:rFonts w:ascii="Times New Roman" w:eastAsia="Times New Roman" w:hAnsi="Times New Roman" w:cs="Times New Roman"/>
          <w:color w:val="000000"/>
        </w:rPr>
        <w:t xml:space="preserve"> (Cambridge University Press, 2017).</w:t>
      </w:r>
    </w:p>
  </w:footnote>
  <w:footnote w:id="36">
    <w:p w14:paraId="00000102"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As qtd in Hobson, </w:t>
      </w:r>
      <w:proofErr w:type="gramStart"/>
      <w:r w:rsidRPr="007668D0">
        <w:rPr>
          <w:rFonts w:ascii="Times New Roman" w:eastAsia="Times New Roman" w:hAnsi="Times New Roman" w:cs="Times New Roman"/>
          <w:i/>
          <w:color w:val="000000"/>
        </w:rPr>
        <w:t>Tell</w:t>
      </w:r>
      <w:proofErr w:type="gramEnd"/>
      <w:r w:rsidRPr="007668D0">
        <w:rPr>
          <w:rFonts w:ascii="Times New Roman" w:eastAsia="Times New Roman" w:hAnsi="Times New Roman" w:cs="Times New Roman"/>
          <w:i/>
          <w:color w:val="000000"/>
        </w:rPr>
        <w:t xml:space="preserve"> about the South: The Southern Rage to Explain</w:t>
      </w:r>
      <w:r w:rsidRPr="007668D0">
        <w:rPr>
          <w:rFonts w:ascii="Times New Roman" w:eastAsia="Times New Roman" w:hAnsi="Times New Roman" w:cs="Times New Roman"/>
          <w:color w:val="000000"/>
        </w:rPr>
        <w:t>, 183.</w:t>
      </w:r>
    </w:p>
  </w:footnote>
  <w:footnote w:id="37">
    <w:p w14:paraId="00000103"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Gardner, </w:t>
      </w:r>
      <w:r w:rsidRPr="007668D0">
        <w:rPr>
          <w:rFonts w:ascii="Times New Roman" w:eastAsia="Times New Roman" w:hAnsi="Times New Roman" w:cs="Times New Roman"/>
          <w:i/>
          <w:color w:val="000000"/>
        </w:rPr>
        <w:t>Reviewing the South</w:t>
      </w:r>
      <w:r w:rsidRPr="007668D0">
        <w:rPr>
          <w:rFonts w:ascii="Times New Roman" w:eastAsia="Times New Roman" w:hAnsi="Times New Roman" w:cs="Times New Roman"/>
          <w:color w:val="000000"/>
        </w:rPr>
        <w:t>, 9.</w:t>
      </w:r>
    </w:p>
  </w:footnote>
  <w:footnote w:id="38">
    <w:p w14:paraId="00000104"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Peter </w:t>
      </w:r>
      <w:proofErr w:type="spellStart"/>
      <w:r w:rsidRPr="007668D0">
        <w:rPr>
          <w:rFonts w:ascii="Times New Roman" w:eastAsia="Times New Roman" w:hAnsi="Times New Roman" w:cs="Times New Roman"/>
          <w:color w:val="000000"/>
        </w:rPr>
        <w:t>Givler</w:t>
      </w:r>
      <w:proofErr w:type="spellEnd"/>
      <w:r w:rsidRPr="007668D0">
        <w:rPr>
          <w:rFonts w:ascii="Times New Roman" w:eastAsia="Times New Roman" w:hAnsi="Times New Roman" w:cs="Times New Roman"/>
          <w:color w:val="000000"/>
        </w:rPr>
        <w:t>, “University Press Publishing in the United States,” Association of University Presses, accessed September 23, 2019, http://www.aupresses.org/about-aaup/about-university-presses/history-of-university-presses.</w:t>
      </w:r>
    </w:p>
  </w:footnote>
  <w:footnote w:id="39">
    <w:p w14:paraId="00000105" w14:textId="2F14C786"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Daniel Joseph </w:t>
      </w:r>
      <w:proofErr w:type="spellStart"/>
      <w:r w:rsidRPr="007668D0">
        <w:rPr>
          <w:rFonts w:ascii="Times New Roman" w:eastAsia="Times New Roman" w:hAnsi="Times New Roman" w:cs="Times New Roman"/>
          <w:color w:val="000000"/>
        </w:rPr>
        <w:t>Singal</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War Within: From Victorian to Modernist Thought in the South, 1919-1945</w:t>
      </w:r>
      <w:r w:rsidRPr="007668D0">
        <w:rPr>
          <w:rFonts w:ascii="Times New Roman" w:eastAsia="Times New Roman" w:hAnsi="Times New Roman" w:cs="Times New Roman"/>
          <w:color w:val="000000"/>
        </w:rPr>
        <w:t xml:space="preserve"> (UNC Press Books, 1982), 273.</w:t>
      </w:r>
    </w:p>
  </w:footnote>
  <w:footnote w:id="40">
    <w:p w14:paraId="00000106"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Singal</w:t>
      </w:r>
      <w:proofErr w:type="spellEnd"/>
      <w:r w:rsidRPr="007668D0">
        <w:rPr>
          <w:rFonts w:ascii="Times New Roman" w:eastAsia="Times New Roman" w:hAnsi="Times New Roman" w:cs="Times New Roman"/>
          <w:color w:val="000000"/>
        </w:rPr>
        <w:t>, 274.</w:t>
      </w:r>
    </w:p>
  </w:footnote>
  <w:footnote w:id="41">
    <w:p w14:paraId="00000107"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Orvin</w:t>
      </w:r>
      <w:proofErr w:type="spellEnd"/>
      <w:r w:rsidRPr="007668D0">
        <w:rPr>
          <w:rFonts w:ascii="Times New Roman" w:eastAsia="Times New Roman" w:hAnsi="Times New Roman" w:cs="Times New Roman"/>
          <w:color w:val="000000"/>
        </w:rPr>
        <w:t xml:space="preserve"> Lee </w:t>
      </w:r>
      <w:proofErr w:type="spellStart"/>
      <w:r w:rsidRPr="007668D0">
        <w:rPr>
          <w:rFonts w:ascii="Times New Roman" w:eastAsia="Times New Roman" w:hAnsi="Times New Roman" w:cs="Times New Roman"/>
          <w:color w:val="000000"/>
        </w:rPr>
        <w:t>Shiflett</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William Terry Couch and the Politics of Academic Publishing: An Editor’s Career as Lightning Rod for Controversy</w:t>
      </w:r>
      <w:r w:rsidRPr="007668D0">
        <w:rPr>
          <w:rFonts w:ascii="Times New Roman" w:eastAsia="Times New Roman" w:hAnsi="Times New Roman" w:cs="Times New Roman"/>
          <w:color w:val="000000"/>
        </w:rPr>
        <w:t xml:space="preserve"> (McFarland, 2015).</w:t>
      </w:r>
    </w:p>
  </w:footnote>
  <w:footnote w:id="42">
    <w:p w14:paraId="00000108"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Singal</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War Within</w:t>
      </w:r>
      <w:r w:rsidRPr="007668D0">
        <w:rPr>
          <w:rFonts w:ascii="Times New Roman" w:eastAsia="Times New Roman" w:hAnsi="Times New Roman" w:cs="Times New Roman"/>
          <w:color w:val="000000"/>
        </w:rPr>
        <w:t>, 278.</w:t>
      </w:r>
    </w:p>
  </w:footnote>
  <w:footnote w:id="43">
    <w:p w14:paraId="00000109"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“History of the </w:t>
      </w:r>
      <w:proofErr w:type="spellStart"/>
      <w:r w:rsidRPr="007668D0">
        <w:rPr>
          <w:rFonts w:ascii="Times New Roman" w:eastAsia="Times New Roman" w:hAnsi="Times New Roman" w:cs="Times New Roman"/>
          <w:color w:val="000000"/>
        </w:rPr>
        <w:t>Odum</w:t>
      </w:r>
      <w:proofErr w:type="spellEnd"/>
      <w:r w:rsidRPr="007668D0">
        <w:rPr>
          <w:rFonts w:ascii="Times New Roman" w:eastAsia="Times New Roman" w:hAnsi="Times New Roman" w:cs="Times New Roman"/>
          <w:color w:val="000000"/>
        </w:rPr>
        <w:t xml:space="preserve"> Institute,” The </w:t>
      </w:r>
      <w:proofErr w:type="spellStart"/>
      <w:r w:rsidRPr="007668D0">
        <w:rPr>
          <w:rFonts w:ascii="Times New Roman" w:eastAsia="Times New Roman" w:hAnsi="Times New Roman" w:cs="Times New Roman"/>
          <w:color w:val="000000"/>
        </w:rPr>
        <w:t>Odum</w:t>
      </w:r>
      <w:proofErr w:type="spellEnd"/>
      <w:r w:rsidRPr="007668D0">
        <w:rPr>
          <w:rFonts w:ascii="Times New Roman" w:eastAsia="Times New Roman" w:hAnsi="Times New Roman" w:cs="Times New Roman"/>
          <w:color w:val="000000"/>
        </w:rPr>
        <w:t xml:space="preserve"> Institute for Research in Social Science, accessed September 23, 2019, https://odum.unc.edu/about/history/.</w:t>
      </w:r>
    </w:p>
  </w:footnote>
  <w:footnote w:id="44">
    <w:p w14:paraId="0000010A"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Singal</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War Within</w:t>
      </w:r>
      <w:r w:rsidRPr="007668D0">
        <w:rPr>
          <w:rFonts w:ascii="Times New Roman" w:eastAsia="Times New Roman" w:hAnsi="Times New Roman" w:cs="Times New Roman"/>
          <w:color w:val="000000"/>
        </w:rPr>
        <w:t>, 276.</w:t>
      </w:r>
    </w:p>
  </w:footnote>
  <w:footnote w:id="45">
    <w:p w14:paraId="0000010B"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Arthur F. </w:t>
      </w:r>
      <w:proofErr w:type="spellStart"/>
      <w:r w:rsidRPr="007668D0">
        <w:rPr>
          <w:rFonts w:ascii="Times New Roman" w:eastAsia="Times New Roman" w:hAnsi="Times New Roman" w:cs="Times New Roman"/>
          <w:color w:val="000000"/>
        </w:rPr>
        <w:t>Raper</w:t>
      </w:r>
      <w:proofErr w:type="spellEnd"/>
      <w:r w:rsidRPr="007668D0">
        <w:rPr>
          <w:rFonts w:ascii="Times New Roman" w:eastAsia="Times New Roman" w:hAnsi="Times New Roman" w:cs="Times New Roman"/>
          <w:color w:val="000000"/>
        </w:rPr>
        <w:t>, “Mass Violence in America: The Tragedy of Lynching,” 1933.</w:t>
      </w:r>
    </w:p>
  </w:footnote>
  <w:footnote w:id="46">
    <w:p w14:paraId="0000010C"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Rayford W. Logan, review of </w:t>
      </w:r>
      <w:r w:rsidRPr="007668D0">
        <w:rPr>
          <w:rFonts w:ascii="Times New Roman" w:eastAsia="Times New Roman" w:hAnsi="Times New Roman" w:cs="Times New Roman"/>
          <w:i/>
          <w:color w:val="000000"/>
        </w:rPr>
        <w:t>Review of The Tragedy of Lynching</w:t>
      </w:r>
      <w:r w:rsidRPr="007668D0">
        <w:rPr>
          <w:rFonts w:ascii="Times New Roman" w:eastAsia="Times New Roman" w:hAnsi="Times New Roman" w:cs="Times New Roman"/>
          <w:color w:val="000000"/>
        </w:rPr>
        <w:t xml:space="preserve">, by Arthur </w:t>
      </w:r>
      <w:proofErr w:type="spellStart"/>
      <w:r w:rsidRPr="007668D0">
        <w:rPr>
          <w:rFonts w:ascii="Times New Roman" w:eastAsia="Times New Roman" w:hAnsi="Times New Roman" w:cs="Times New Roman"/>
          <w:color w:val="000000"/>
        </w:rPr>
        <w:t>Raper</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Journal of Negro History</w:t>
      </w:r>
      <w:r w:rsidRPr="007668D0">
        <w:rPr>
          <w:rFonts w:ascii="Times New Roman" w:eastAsia="Times New Roman" w:hAnsi="Times New Roman" w:cs="Times New Roman"/>
          <w:color w:val="000000"/>
        </w:rPr>
        <w:t xml:space="preserve"> 18, no. 4 (1933): 484–86, https://doi.org/10.2307/2714309.</w:t>
      </w:r>
    </w:p>
  </w:footnote>
  <w:footnote w:id="47">
    <w:p w14:paraId="0000010D" w14:textId="77777777" w:rsidR="007B72A7" w:rsidRPr="007668D0" w:rsidRDefault="007B72A7" w:rsidP="00D220FA">
      <w:pPr>
        <w:spacing w:line="240" w:lineRule="auto"/>
        <w:jc w:val="both"/>
        <w:rPr>
          <w:rFonts w:ascii="Times New Roman" w:eastAsia="Times New Roman" w:hAnsi="Times New Roman" w:cs="Times New Roman"/>
          <w:color w:val="000000"/>
        </w:rPr>
      </w:pPr>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Singal</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War Within</w:t>
      </w:r>
      <w:r w:rsidRPr="007668D0">
        <w:rPr>
          <w:rFonts w:ascii="Times New Roman" w:eastAsia="Times New Roman" w:hAnsi="Times New Roman" w:cs="Times New Roman"/>
          <w:color w:val="000000"/>
        </w:rPr>
        <w:t>, 271.</w:t>
      </w:r>
    </w:p>
  </w:footnote>
  <w:footnote w:id="48">
    <w:p w14:paraId="1A2F2ECC" w14:textId="77777777" w:rsidR="004C3408" w:rsidRPr="007668D0" w:rsidRDefault="004C3408" w:rsidP="004C3408">
      <w:pPr>
        <w:spacing w:line="240" w:lineRule="auto"/>
        <w:jc w:val="both"/>
        <w:rPr>
          <w:ins w:id="12" w:author="Tilton, Lauren" w:date="2021-03-01T16:43:00Z"/>
          <w:rFonts w:ascii="Times New Roman" w:eastAsia="Times New Roman" w:hAnsi="Times New Roman" w:cs="Times New Roman"/>
          <w:color w:val="000000"/>
        </w:rPr>
      </w:pPr>
      <w:ins w:id="13" w:author="Tilton, Lauren" w:date="2021-03-01T16:43:00Z">
        <w:r w:rsidRPr="007668D0">
          <w:rPr>
            <w:rFonts w:ascii="Times New Roman" w:hAnsi="Times New Roman" w:cs="Times New Roman"/>
            <w:vertAlign w:val="superscript"/>
          </w:rPr>
          <w:footnoteRef/>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Shiflett</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William Terry Couch and the Politics of Academic Publishing: An Editor’s Career as Lightning Rod for Controversy</w:t>
        </w:r>
        <w:r w:rsidRPr="007668D0">
          <w:rPr>
            <w:rFonts w:ascii="Times New Roman" w:eastAsia="Times New Roman" w:hAnsi="Times New Roman" w:cs="Times New Roman"/>
            <w:color w:val="000000"/>
          </w:rPr>
          <w:t xml:space="preserve">; </w:t>
        </w:r>
        <w:proofErr w:type="spellStart"/>
        <w:r w:rsidRPr="007668D0">
          <w:rPr>
            <w:rFonts w:ascii="Times New Roman" w:eastAsia="Times New Roman" w:hAnsi="Times New Roman" w:cs="Times New Roman"/>
            <w:color w:val="000000"/>
          </w:rPr>
          <w:t>Singal</w:t>
        </w:r>
        <w:proofErr w:type="spellEnd"/>
        <w:r w:rsidRPr="007668D0">
          <w:rPr>
            <w:rFonts w:ascii="Times New Roman" w:eastAsia="Times New Roman" w:hAnsi="Times New Roman" w:cs="Times New Roman"/>
            <w:color w:val="000000"/>
          </w:rPr>
          <w:t xml:space="preserve">, </w:t>
        </w:r>
        <w:r w:rsidRPr="007668D0">
          <w:rPr>
            <w:rFonts w:ascii="Times New Roman" w:eastAsia="Times New Roman" w:hAnsi="Times New Roman" w:cs="Times New Roman"/>
            <w:i/>
            <w:color w:val="000000"/>
          </w:rPr>
          <w:t>The War Within</w:t>
        </w:r>
        <w:r w:rsidRPr="007668D0">
          <w:rPr>
            <w:rFonts w:ascii="Times New Roman" w:eastAsia="Times New Roman" w:hAnsi="Times New Roman" w:cs="Times New Roman"/>
            <w:color w:val="000000"/>
          </w:rPr>
          <w:t>.</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lton, Lauren">
    <w15:presenceInfo w15:providerId="AD" w15:userId="S::ltilton@richmond.edu::ff919f32-9b8a-4abb-86bb-b9387e11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0E7"/>
    <w:rsid w:val="00001AAD"/>
    <w:rsid w:val="0000559A"/>
    <w:rsid w:val="000064CD"/>
    <w:rsid w:val="00007386"/>
    <w:rsid w:val="000127B2"/>
    <w:rsid w:val="00016609"/>
    <w:rsid w:val="00016E13"/>
    <w:rsid w:val="000219C2"/>
    <w:rsid w:val="00022A1A"/>
    <w:rsid w:val="00033D7F"/>
    <w:rsid w:val="0004749B"/>
    <w:rsid w:val="00060267"/>
    <w:rsid w:val="0006129E"/>
    <w:rsid w:val="0006250D"/>
    <w:rsid w:val="00071AC9"/>
    <w:rsid w:val="000729A5"/>
    <w:rsid w:val="0008154A"/>
    <w:rsid w:val="00082046"/>
    <w:rsid w:val="0008476D"/>
    <w:rsid w:val="000912B9"/>
    <w:rsid w:val="000A3371"/>
    <w:rsid w:val="000A3C54"/>
    <w:rsid w:val="000A3D63"/>
    <w:rsid w:val="000B720D"/>
    <w:rsid w:val="000C4859"/>
    <w:rsid w:val="000C49D4"/>
    <w:rsid w:val="000C6A67"/>
    <w:rsid w:val="000D2717"/>
    <w:rsid w:val="000D3EA1"/>
    <w:rsid w:val="000D726C"/>
    <w:rsid w:val="000E0C0C"/>
    <w:rsid w:val="000F2A8D"/>
    <w:rsid w:val="001013B9"/>
    <w:rsid w:val="00110906"/>
    <w:rsid w:val="00122416"/>
    <w:rsid w:val="00122B1D"/>
    <w:rsid w:val="00123032"/>
    <w:rsid w:val="00126076"/>
    <w:rsid w:val="00126FDE"/>
    <w:rsid w:val="0013083D"/>
    <w:rsid w:val="00133E79"/>
    <w:rsid w:val="00135867"/>
    <w:rsid w:val="00137267"/>
    <w:rsid w:val="00152DC8"/>
    <w:rsid w:val="00155C9A"/>
    <w:rsid w:val="00155CC6"/>
    <w:rsid w:val="001562BE"/>
    <w:rsid w:val="00162ACF"/>
    <w:rsid w:val="00170B5D"/>
    <w:rsid w:val="001724A0"/>
    <w:rsid w:val="00182B95"/>
    <w:rsid w:val="0019509C"/>
    <w:rsid w:val="001A499B"/>
    <w:rsid w:val="001B0850"/>
    <w:rsid w:val="001B5DC9"/>
    <w:rsid w:val="001B6E6F"/>
    <w:rsid w:val="001B7529"/>
    <w:rsid w:val="001C098B"/>
    <w:rsid w:val="001D157F"/>
    <w:rsid w:val="001D29F1"/>
    <w:rsid w:val="001D4DBC"/>
    <w:rsid w:val="001D50AF"/>
    <w:rsid w:val="001E02A0"/>
    <w:rsid w:val="001E2DF8"/>
    <w:rsid w:val="001F0455"/>
    <w:rsid w:val="001F225D"/>
    <w:rsid w:val="001F592B"/>
    <w:rsid w:val="002023BE"/>
    <w:rsid w:val="00202F6E"/>
    <w:rsid w:val="002101C3"/>
    <w:rsid w:val="002121D8"/>
    <w:rsid w:val="0021294E"/>
    <w:rsid w:val="00212B41"/>
    <w:rsid w:val="0022021B"/>
    <w:rsid w:val="00223ABD"/>
    <w:rsid w:val="00241AEE"/>
    <w:rsid w:val="0024790F"/>
    <w:rsid w:val="0025262F"/>
    <w:rsid w:val="002533E6"/>
    <w:rsid w:val="0025506C"/>
    <w:rsid w:val="00260E74"/>
    <w:rsid w:val="002675D7"/>
    <w:rsid w:val="002676D3"/>
    <w:rsid w:val="00267BF7"/>
    <w:rsid w:val="0027298A"/>
    <w:rsid w:val="00275E38"/>
    <w:rsid w:val="002816BC"/>
    <w:rsid w:val="002842B2"/>
    <w:rsid w:val="00286E83"/>
    <w:rsid w:val="002876E9"/>
    <w:rsid w:val="00292BE4"/>
    <w:rsid w:val="002A54B2"/>
    <w:rsid w:val="002B0F2B"/>
    <w:rsid w:val="002C1130"/>
    <w:rsid w:val="002C3B4D"/>
    <w:rsid w:val="002C5D0F"/>
    <w:rsid w:val="002D6597"/>
    <w:rsid w:val="002D7284"/>
    <w:rsid w:val="002E35C2"/>
    <w:rsid w:val="002E783C"/>
    <w:rsid w:val="002F0207"/>
    <w:rsid w:val="002F1843"/>
    <w:rsid w:val="002F3197"/>
    <w:rsid w:val="002F3714"/>
    <w:rsid w:val="002F5C5C"/>
    <w:rsid w:val="0030384C"/>
    <w:rsid w:val="00305496"/>
    <w:rsid w:val="00306E7A"/>
    <w:rsid w:val="00310399"/>
    <w:rsid w:val="00320132"/>
    <w:rsid w:val="00320AB9"/>
    <w:rsid w:val="00331AF6"/>
    <w:rsid w:val="00345348"/>
    <w:rsid w:val="0034772D"/>
    <w:rsid w:val="003503C1"/>
    <w:rsid w:val="00351CAE"/>
    <w:rsid w:val="003617AB"/>
    <w:rsid w:val="0036693D"/>
    <w:rsid w:val="003705B8"/>
    <w:rsid w:val="00373EA5"/>
    <w:rsid w:val="0037477A"/>
    <w:rsid w:val="00381733"/>
    <w:rsid w:val="00384B79"/>
    <w:rsid w:val="00384EAC"/>
    <w:rsid w:val="0038769C"/>
    <w:rsid w:val="003902A0"/>
    <w:rsid w:val="0039199E"/>
    <w:rsid w:val="003920A4"/>
    <w:rsid w:val="0039293B"/>
    <w:rsid w:val="00393105"/>
    <w:rsid w:val="003A263E"/>
    <w:rsid w:val="003A2D87"/>
    <w:rsid w:val="003C1623"/>
    <w:rsid w:val="003C74BC"/>
    <w:rsid w:val="003D6068"/>
    <w:rsid w:val="003F4617"/>
    <w:rsid w:val="003F575D"/>
    <w:rsid w:val="004052E5"/>
    <w:rsid w:val="00406E21"/>
    <w:rsid w:val="00413C79"/>
    <w:rsid w:val="004147D3"/>
    <w:rsid w:val="0042308E"/>
    <w:rsid w:val="00432BFA"/>
    <w:rsid w:val="004342C4"/>
    <w:rsid w:val="004368B7"/>
    <w:rsid w:val="00450B48"/>
    <w:rsid w:val="00453270"/>
    <w:rsid w:val="00453618"/>
    <w:rsid w:val="004556BB"/>
    <w:rsid w:val="004625C3"/>
    <w:rsid w:val="00465C4B"/>
    <w:rsid w:val="0046696D"/>
    <w:rsid w:val="00467184"/>
    <w:rsid w:val="00473FB3"/>
    <w:rsid w:val="00477755"/>
    <w:rsid w:val="00482AAD"/>
    <w:rsid w:val="00491550"/>
    <w:rsid w:val="00491BC4"/>
    <w:rsid w:val="00494D3C"/>
    <w:rsid w:val="004A4CA4"/>
    <w:rsid w:val="004B09F1"/>
    <w:rsid w:val="004B54CB"/>
    <w:rsid w:val="004C2BF7"/>
    <w:rsid w:val="004C2DBF"/>
    <w:rsid w:val="004C3408"/>
    <w:rsid w:val="004D1665"/>
    <w:rsid w:val="004D6C9F"/>
    <w:rsid w:val="004E5B4A"/>
    <w:rsid w:val="004F325B"/>
    <w:rsid w:val="00502205"/>
    <w:rsid w:val="0051011F"/>
    <w:rsid w:val="0051063B"/>
    <w:rsid w:val="005116B8"/>
    <w:rsid w:val="00513830"/>
    <w:rsid w:val="005259C9"/>
    <w:rsid w:val="00530546"/>
    <w:rsid w:val="0053226E"/>
    <w:rsid w:val="005333BE"/>
    <w:rsid w:val="00536C1E"/>
    <w:rsid w:val="0054326E"/>
    <w:rsid w:val="005442AA"/>
    <w:rsid w:val="00545979"/>
    <w:rsid w:val="00554D62"/>
    <w:rsid w:val="00566B3F"/>
    <w:rsid w:val="0057574A"/>
    <w:rsid w:val="0058735B"/>
    <w:rsid w:val="00587A7F"/>
    <w:rsid w:val="00590B6C"/>
    <w:rsid w:val="00591C25"/>
    <w:rsid w:val="0059257D"/>
    <w:rsid w:val="005939C5"/>
    <w:rsid w:val="00594AC5"/>
    <w:rsid w:val="00595F62"/>
    <w:rsid w:val="005A233D"/>
    <w:rsid w:val="005A2B0C"/>
    <w:rsid w:val="005B5EC7"/>
    <w:rsid w:val="005C1BD5"/>
    <w:rsid w:val="005C4B4D"/>
    <w:rsid w:val="005C6456"/>
    <w:rsid w:val="005C68D0"/>
    <w:rsid w:val="005C70B2"/>
    <w:rsid w:val="005D7215"/>
    <w:rsid w:val="005D7A6D"/>
    <w:rsid w:val="005E2246"/>
    <w:rsid w:val="005E3D0B"/>
    <w:rsid w:val="005E76C9"/>
    <w:rsid w:val="006008A9"/>
    <w:rsid w:val="006016DF"/>
    <w:rsid w:val="006019D5"/>
    <w:rsid w:val="0060249A"/>
    <w:rsid w:val="00622147"/>
    <w:rsid w:val="0063456B"/>
    <w:rsid w:val="006362CC"/>
    <w:rsid w:val="006365F2"/>
    <w:rsid w:val="00641164"/>
    <w:rsid w:val="00642FDD"/>
    <w:rsid w:val="00646980"/>
    <w:rsid w:val="006633FD"/>
    <w:rsid w:val="0066461D"/>
    <w:rsid w:val="0066508C"/>
    <w:rsid w:val="006702F7"/>
    <w:rsid w:val="006750D1"/>
    <w:rsid w:val="006914D4"/>
    <w:rsid w:val="006950F5"/>
    <w:rsid w:val="00696228"/>
    <w:rsid w:val="006A37B8"/>
    <w:rsid w:val="006A4095"/>
    <w:rsid w:val="006B19C0"/>
    <w:rsid w:val="006B2B61"/>
    <w:rsid w:val="006B34EE"/>
    <w:rsid w:val="006B791F"/>
    <w:rsid w:val="006C099D"/>
    <w:rsid w:val="006D04CE"/>
    <w:rsid w:val="006D099F"/>
    <w:rsid w:val="006D32BF"/>
    <w:rsid w:val="006D7F80"/>
    <w:rsid w:val="006E354D"/>
    <w:rsid w:val="006E3618"/>
    <w:rsid w:val="006F1B77"/>
    <w:rsid w:val="007010FD"/>
    <w:rsid w:val="00705DD0"/>
    <w:rsid w:val="0071375C"/>
    <w:rsid w:val="007225C6"/>
    <w:rsid w:val="0072740E"/>
    <w:rsid w:val="0072795E"/>
    <w:rsid w:val="00727A62"/>
    <w:rsid w:val="00733670"/>
    <w:rsid w:val="00734CE1"/>
    <w:rsid w:val="00735676"/>
    <w:rsid w:val="00736FE1"/>
    <w:rsid w:val="007421E1"/>
    <w:rsid w:val="00743813"/>
    <w:rsid w:val="00747F48"/>
    <w:rsid w:val="0075555B"/>
    <w:rsid w:val="00762CB8"/>
    <w:rsid w:val="0076439D"/>
    <w:rsid w:val="00765A4C"/>
    <w:rsid w:val="007668D0"/>
    <w:rsid w:val="00766A50"/>
    <w:rsid w:val="00767AD7"/>
    <w:rsid w:val="00770F45"/>
    <w:rsid w:val="00774155"/>
    <w:rsid w:val="0077442C"/>
    <w:rsid w:val="00775163"/>
    <w:rsid w:val="00775869"/>
    <w:rsid w:val="00776264"/>
    <w:rsid w:val="00780AAE"/>
    <w:rsid w:val="007849C3"/>
    <w:rsid w:val="00784DDD"/>
    <w:rsid w:val="00785BCE"/>
    <w:rsid w:val="007A11A2"/>
    <w:rsid w:val="007B04A9"/>
    <w:rsid w:val="007B3C42"/>
    <w:rsid w:val="007B60FB"/>
    <w:rsid w:val="007B72A7"/>
    <w:rsid w:val="007C38CF"/>
    <w:rsid w:val="007C6C48"/>
    <w:rsid w:val="007D302D"/>
    <w:rsid w:val="007D50AD"/>
    <w:rsid w:val="007E0430"/>
    <w:rsid w:val="007E3388"/>
    <w:rsid w:val="007E70FD"/>
    <w:rsid w:val="007F34BC"/>
    <w:rsid w:val="007F4259"/>
    <w:rsid w:val="007F7601"/>
    <w:rsid w:val="00805E70"/>
    <w:rsid w:val="00810AA1"/>
    <w:rsid w:val="00811A79"/>
    <w:rsid w:val="00821938"/>
    <w:rsid w:val="00833C49"/>
    <w:rsid w:val="0083415B"/>
    <w:rsid w:val="008350FD"/>
    <w:rsid w:val="008357B4"/>
    <w:rsid w:val="00835F07"/>
    <w:rsid w:val="0084179E"/>
    <w:rsid w:val="00846228"/>
    <w:rsid w:val="00850707"/>
    <w:rsid w:val="00854893"/>
    <w:rsid w:val="00865336"/>
    <w:rsid w:val="008673B7"/>
    <w:rsid w:val="00872DDD"/>
    <w:rsid w:val="0088702C"/>
    <w:rsid w:val="00891B85"/>
    <w:rsid w:val="008963AE"/>
    <w:rsid w:val="008A28B4"/>
    <w:rsid w:val="008A3E5F"/>
    <w:rsid w:val="008A4F5F"/>
    <w:rsid w:val="008A5BE0"/>
    <w:rsid w:val="008B48D1"/>
    <w:rsid w:val="008B4B1C"/>
    <w:rsid w:val="008B54BE"/>
    <w:rsid w:val="008B6EFE"/>
    <w:rsid w:val="008C38FC"/>
    <w:rsid w:val="008C4C1A"/>
    <w:rsid w:val="008D0190"/>
    <w:rsid w:val="008D3B3F"/>
    <w:rsid w:val="008D6976"/>
    <w:rsid w:val="008D7ADB"/>
    <w:rsid w:val="008E3E9A"/>
    <w:rsid w:val="008E6E84"/>
    <w:rsid w:val="008F150B"/>
    <w:rsid w:val="008F1700"/>
    <w:rsid w:val="008F17B3"/>
    <w:rsid w:val="008F7788"/>
    <w:rsid w:val="009005E9"/>
    <w:rsid w:val="0091130D"/>
    <w:rsid w:val="009135F4"/>
    <w:rsid w:val="009154A2"/>
    <w:rsid w:val="00924D23"/>
    <w:rsid w:val="009267A5"/>
    <w:rsid w:val="00930334"/>
    <w:rsid w:val="00930CA7"/>
    <w:rsid w:val="009345F3"/>
    <w:rsid w:val="009402BB"/>
    <w:rsid w:val="0094128A"/>
    <w:rsid w:val="00942135"/>
    <w:rsid w:val="00942DEE"/>
    <w:rsid w:val="00944701"/>
    <w:rsid w:val="00945A43"/>
    <w:rsid w:val="009463ED"/>
    <w:rsid w:val="00953226"/>
    <w:rsid w:val="00961E39"/>
    <w:rsid w:val="00963CF8"/>
    <w:rsid w:val="00970291"/>
    <w:rsid w:val="0098052A"/>
    <w:rsid w:val="00983D8E"/>
    <w:rsid w:val="0098519B"/>
    <w:rsid w:val="00985589"/>
    <w:rsid w:val="009913A4"/>
    <w:rsid w:val="00996545"/>
    <w:rsid w:val="009A065D"/>
    <w:rsid w:val="009A47DA"/>
    <w:rsid w:val="009B37B0"/>
    <w:rsid w:val="009B4DE2"/>
    <w:rsid w:val="009C4703"/>
    <w:rsid w:val="009D357D"/>
    <w:rsid w:val="009E0F6B"/>
    <w:rsid w:val="009E6229"/>
    <w:rsid w:val="009F4112"/>
    <w:rsid w:val="00A06653"/>
    <w:rsid w:val="00A06963"/>
    <w:rsid w:val="00A169AB"/>
    <w:rsid w:val="00A203E6"/>
    <w:rsid w:val="00A20CCF"/>
    <w:rsid w:val="00A246AE"/>
    <w:rsid w:val="00A24731"/>
    <w:rsid w:val="00A25A9A"/>
    <w:rsid w:val="00A25ECE"/>
    <w:rsid w:val="00A262B0"/>
    <w:rsid w:val="00A32858"/>
    <w:rsid w:val="00A33961"/>
    <w:rsid w:val="00A43F60"/>
    <w:rsid w:val="00A53557"/>
    <w:rsid w:val="00A64021"/>
    <w:rsid w:val="00A669AF"/>
    <w:rsid w:val="00A67294"/>
    <w:rsid w:val="00A70C17"/>
    <w:rsid w:val="00A801DD"/>
    <w:rsid w:val="00A854EC"/>
    <w:rsid w:val="00A864DE"/>
    <w:rsid w:val="00A92576"/>
    <w:rsid w:val="00AA22DA"/>
    <w:rsid w:val="00AA6CAE"/>
    <w:rsid w:val="00AA7B6F"/>
    <w:rsid w:val="00AB10CF"/>
    <w:rsid w:val="00AB1291"/>
    <w:rsid w:val="00AB625B"/>
    <w:rsid w:val="00AC4B18"/>
    <w:rsid w:val="00AC4B1F"/>
    <w:rsid w:val="00AC77F6"/>
    <w:rsid w:val="00AD1E0E"/>
    <w:rsid w:val="00AD32D7"/>
    <w:rsid w:val="00AD40E7"/>
    <w:rsid w:val="00AE28AF"/>
    <w:rsid w:val="00AF017A"/>
    <w:rsid w:val="00AF0C18"/>
    <w:rsid w:val="00AF1668"/>
    <w:rsid w:val="00AF181B"/>
    <w:rsid w:val="00B026AB"/>
    <w:rsid w:val="00B02B69"/>
    <w:rsid w:val="00B04FC8"/>
    <w:rsid w:val="00B139F8"/>
    <w:rsid w:val="00B15BC9"/>
    <w:rsid w:val="00B25263"/>
    <w:rsid w:val="00B26A5F"/>
    <w:rsid w:val="00B26ACD"/>
    <w:rsid w:val="00B312FC"/>
    <w:rsid w:val="00B31597"/>
    <w:rsid w:val="00B33B5B"/>
    <w:rsid w:val="00B37A15"/>
    <w:rsid w:val="00B4065F"/>
    <w:rsid w:val="00B42ADB"/>
    <w:rsid w:val="00B43859"/>
    <w:rsid w:val="00B625EC"/>
    <w:rsid w:val="00B649FA"/>
    <w:rsid w:val="00B66008"/>
    <w:rsid w:val="00B70A5A"/>
    <w:rsid w:val="00B743AE"/>
    <w:rsid w:val="00B763F0"/>
    <w:rsid w:val="00B76509"/>
    <w:rsid w:val="00B77E61"/>
    <w:rsid w:val="00B80E4E"/>
    <w:rsid w:val="00B86829"/>
    <w:rsid w:val="00B902DD"/>
    <w:rsid w:val="00B9735C"/>
    <w:rsid w:val="00BA1BAA"/>
    <w:rsid w:val="00BA67CC"/>
    <w:rsid w:val="00BC1470"/>
    <w:rsid w:val="00BC6A72"/>
    <w:rsid w:val="00BD0230"/>
    <w:rsid w:val="00BE0016"/>
    <w:rsid w:val="00BE09CB"/>
    <w:rsid w:val="00BF08AB"/>
    <w:rsid w:val="00BF12E5"/>
    <w:rsid w:val="00BF3B01"/>
    <w:rsid w:val="00C0087A"/>
    <w:rsid w:val="00C059F4"/>
    <w:rsid w:val="00C06ADE"/>
    <w:rsid w:val="00C06BBD"/>
    <w:rsid w:val="00C22E77"/>
    <w:rsid w:val="00C33682"/>
    <w:rsid w:val="00C34601"/>
    <w:rsid w:val="00C505B0"/>
    <w:rsid w:val="00C60FFD"/>
    <w:rsid w:val="00C619BB"/>
    <w:rsid w:val="00C62BE9"/>
    <w:rsid w:val="00C634C6"/>
    <w:rsid w:val="00C6404B"/>
    <w:rsid w:val="00C85785"/>
    <w:rsid w:val="00C90CAF"/>
    <w:rsid w:val="00C91719"/>
    <w:rsid w:val="00C94CB9"/>
    <w:rsid w:val="00C9659E"/>
    <w:rsid w:val="00CA0E70"/>
    <w:rsid w:val="00CB05E2"/>
    <w:rsid w:val="00CB1D1A"/>
    <w:rsid w:val="00CB7510"/>
    <w:rsid w:val="00CC041F"/>
    <w:rsid w:val="00CC42D8"/>
    <w:rsid w:val="00CC48EC"/>
    <w:rsid w:val="00CD38B3"/>
    <w:rsid w:val="00CF148B"/>
    <w:rsid w:val="00CF4A51"/>
    <w:rsid w:val="00CF5384"/>
    <w:rsid w:val="00D03643"/>
    <w:rsid w:val="00D03FFA"/>
    <w:rsid w:val="00D05593"/>
    <w:rsid w:val="00D07802"/>
    <w:rsid w:val="00D13306"/>
    <w:rsid w:val="00D20E95"/>
    <w:rsid w:val="00D220FA"/>
    <w:rsid w:val="00D22B14"/>
    <w:rsid w:val="00D311F6"/>
    <w:rsid w:val="00D32DA5"/>
    <w:rsid w:val="00D332A4"/>
    <w:rsid w:val="00D34327"/>
    <w:rsid w:val="00D520C8"/>
    <w:rsid w:val="00D532AD"/>
    <w:rsid w:val="00D60431"/>
    <w:rsid w:val="00D62941"/>
    <w:rsid w:val="00D63C41"/>
    <w:rsid w:val="00D63FEB"/>
    <w:rsid w:val="00D64982"/>
    <w:rsid w:val="00D64DD3"/>
    <w:rsid w:val="00D777E4"/>
    <w:rsid w:val="00D83DCE"/>
    <w:rsid w:val="00D87708"/>
    <w:rsid w:val="00D87C56"/>
    <w:rsid w:val="00DA5C6A"/>
    <w:rsid w:val="00DC2B50"/>
    <w:rsid w:val="00DC30BB"/>
    <w:rsid w:val="00DD3AA9"/>
    <w:rsid w:val="00DD3D90"/>
    <w:rsid w:val="00DD4162"/>
    <w:rsid w:val="00DD697E"/>
    <w:rsid w:val="00DE088B"/>
    <w:rsid w:val="00DF1909"/>
    <w:rsid w:val="00DF434E"/>
    <w:rsid w:val="00DF5FA4"/>
    <w:rsid w:val="00E012CB"/>
    <w:rsid w:val="00E03786"/>
    <w:rsid w:val="00E07F47"/>
    <w:rsid w:val="00E13CDA"/>
    <w:rsid w:val="00E163F0"/>
    <w:rsid w:val="00E25708"/>
    <w:rsid w:val="00E3042A"/>
    <w:rsid w:val="00E304B8"/>
    <w:rsid w:val="00E34F27"/>
    <w:rsid w:val="00E37194"/>
    <w:rsid w:val="00E40229"/>
    <w:rsid w:val="00E43D39"/>
    <w:rsid w:val="00E568EB"/>
    <w:rsid w:val="00E65F89"/>
    <w:rsid w:val="00E6637E"/>
    <w:rsid w:val="00E71E49"/>
    <w:rsid w:val="00E7239D"/>
    <w:rsid w:val="00E72DA5"/>
    <w:rsid w:val="00E761BB"/>
    <w:rsid w:val="00E962BA"/>
    <w:rsid w:val="00EA0BB8"/>
    <w:rsid w:val="00EA67A7"/>
    <w:rsid w:val="00EB1C4B"/>
    <w:rsid w:val="00EB490D"/>
    <w:rsid w:val="00EB4D1A"/>
    <w:rsid w:val="00EB53AB"/>
    <w:rsid w:val="00EC1DC1"/>
    <w:rsid w:val="00EC50CD"/>
    <w:rsid w:val="00EC5F4C"/>
    <w:rsid w:val="00EC61EA"/>
    <w:rsid w:val="00EC7BA5"/>
    <w:rsid w:val="00ED0E1C"/>
    <w:rsid w:val="00ED1281"/>
    <w:rsid w:val="00ED186F"/>
    <w:rsid w:val="00ED2EDE"/>
    <w:rsid w:val="00ED4215"/>
    <w:rsid w:val="00ED638C"/>
    <w:rsid w:val="00ED6601"/>
    <w:rsid w:val="00EF0A8F"/>
    <w:rsid w:val="00EF42F9"/>
    <w:rsid w:val="00EF72BC"/>
    <w:rsid w:val="00EF7327"/>
    <w:rsid w:val="00F117EF"/>
    <w:rsid w:val="00F25262"/>
    <w:rsid w:val="00F33A22"/>
    <w:rsid w:val="00F367BA"/>
    <w:rsid w:val="00F40472"/>
    <w:rsid w:val="00F42875"/>
    <w:rsid w:val="00F42D62"/>
    <w:rsid w:val="00F445DC"/>
    <w:rsid w:val="00F525E6"/>
    <w:rsid w:val="00F5390F"/>
    <w:rsid w:val="00F549B2"/>
    <w:rsid w:val="00F60C6C"/>
    <w:rsid w:val="00F61D77"/>
    <w:rsid w:val="00F6650B"/>
    <w:rsid w:val="00F6791F"/>
    <w:rsid w:val="00F73697"/>
    <w:rsid w:val="00F81278"/>
    <w:rsid w:val="00F84A48"/>
    <w:rsid w:val="00FA2241"/>
    <w:rsid w:val="00FA6105"/>
    <w:rsid w:val="00FA6785"/>
    <w:rsid w:val="00FB2BFA"/>
    <w:rsid w:val="00FB387D"/>
    <w:rsid w:val="00FC11FF"/>
    <w:rsid w:val="00FC4BD2"/>
    <w:rsid w:val="00FC5C10"/>
    <w:rsid w:val="00FD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6BBE"/>
  <w15:docId w15:val="{412F594B-C237-AD4E-9361-CE487837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39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87C56"/>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87C56"/>
    <w:rPr>
      <w:rFonts w:ascii="Times New Roman" w:hAnsi="Times New Roman"/>
      <w:sz w:val="18"/>
      <w:szCs w:val="18"/>
    </w:rPr>
  </w:style>
  <w:style w:type="character" w:styleId="CommentReference">
    <w:name w:val="annotation reference"/>
    <w:basedOn w:val="DefaultParagraphFont"/>
    <w:uiPriority w:val="99"/>
    <w:semiHidden/>
    <w:unhideWhenUsed/>
    <w:rsid w:val="000064CD"/>
    <w:rPr>
      <w:sz w:val="16"/>
      <w:szCs w:val="16"/>
    </w:rPr>
  </w:style>
  <w:style w:type="paragraph" w:styleId="CommentText">
    <w:name w:val="annotation text"/>
    <w:basedOn w:val="Normal"/>
    <w:link w:val="CommentTextChar"/>
    <w:uiPriority w:val="99"/>
    <w:semiHidden/>
    <w:unhideWhenUsed/>
    <w:rsid w:val="000064CD"/>
    <w:pPr>
      <w:spacing w:line="240" w:lineRule="auto"/>
    </w:pPr>
    <w:rPr>
      <w:sz w:val="20"/>
      <w:szCs w:val="20"/>
    </w:rPr>
  </w:style>
  <w:style w:type="character" w:customStyle="1" w:styleId="CommentTextChar">
    <w:name w:val="Comment Text Char"/>
    <w:basedOn w:val="DefaultParagraphFont"/>
    <w:link w:val="CommentText"/>
    <w:uiPriority w:val="99"/>
    <w:semiHidden/>
    <w:rsid w:val="000064CD"/>
    <w:rPr>
      <w:sz w:val="20"/>
      <w:szCs w:val="20"/>
    </w:rPr>
  </w:style>
  <w:style w:type="paragraph" w:styleId="CommentSubject">
    <w:name w:val="annotation subject"/>
    <w:basedOn w:val="CommentText"/>
    <w:next w:val="CommentText"/>
    <w:link w:val="CommentSubjectChar"/>
    <w:uiPriority w:val="99"/>
    <w:semiHidden/>
    <w:unhideWhenUsed/>
    <w:rsid w:val="000064CD"/>
    <w:rPr>
      <w:b/>
      <w:bCs/>
    </w:rPr>
  </w:style>
  <w:style w:type="character" w:customStyle="1" w:styleId="CommentSubjectChar">
    <w:name w:val="Comment Subject Char"/>
    <w:basedOn w:val="CommentTextChar"/>
    <w:link w:val="CommentSubject"/>
    <w:uiPriority w:val="99"/>
    <w:semiHidden/>
    <w:rsid w:val="000064CD"/>
    <w:rPr>
      <w:b/>
      <w:bCs/>
      <w:sz w:val="20"/>
      <w:szCs w:val="20"/>
    </w:rPr>
  </w:style>
  <w:style w:type="paragraph" w:styleId="Revision">
    <w:name w:val="Revision"/>
    <w:hidden/>
    <w:uiPriority w:val="99"/>
    <w:semiHidden/>
    <w:rsid w:val="008B48D1"/>
    <w:pPr>
      <w:spacing w:line="240" w:lineRule="auto"/>
    </w:pPr>
  </w:style>
  <w:style w:type="paragraph" w:styleId="FootnoteText">
    <w:name w:val="footnote text"/>
    <w:basedOn w:val="Normal"/>
    <w:link w:val="FootnoteTextChar"/>
    <w:uiPriority w:val="99"/>
    <w:unhideWhenUsed/>
    <w:rsid w:val="00865336"/>
    <w:pPr>
      <w:spacing w:line="240" w:lineRule="auto"/>
    </w:pPr>
    <w:rPr>
      <w:sz w:val="20"/>
      <w:szCs w:val="20"/>
    </w:rPr>
  </w:style>
  <w:style w:type="character" w:customStyle="1" w:styleId="FootnoteTextChar">
    <w:name w:val="Footnote Text Char"/>
    <w:basedOn w:val="DefaultParagraphFont"/>
    <w:link w:val="FootnoteText"/>
    <w:uiPriority w:val="99"/>
    <w:rsid w:val="00865336"/>
    <w:rPr>
      <w:sz w:val="20"/>
      <w:szCs w:val="20"/>
    </w:rPr>
  </w:style>
  <w:style w:type="character" w:styleId="FootnoteReference">
    <w:name w:val="footnote reference"/>
    <w:basedOn w:val="DefaultParagraphFont"/>
    <w:uiPriority w:val="99"/>
    <w:semiHidden/>
    <w:unhideWhenUsed/>
    <w:rsid w:val="00865336"/>
    <w:rPr>
      <w:vertAlign w:val="superscript"/>
    </w:rPr>
  </w:style>
  <w:style w:type="character" w:styleId="Hyperlink">
    <w:name w:val="Hyperlink"/>
    <w:basedOn w:val="DefaultParagraphFont"/>
    <w:uiPriority w:val="99"/>
    <w:unhideWhenUsed/>
    <w:rsid w:val="0046696D"/>
    <w:rPr>
      <w:color w:val="0000FF" w:themeColor="hyperlink"/>
      <w:u w:val="single"/>
    </w:rPr>
  </w:style>
  <w:style w:type="character" w:customStyle="1" w:styleId="UnresolvedMention1">
    <w:name w:val="Unresolved Mention1"/>
    <w:basedOn w:val="DefaultParagraphFont"/>
    <w:uiPriority w:val="99"/>
    <w:semiHidden/>
    <w:unhideWhenUsed/>
    <w:rsid w:val="0046696D"/>
    <w:rPr>
      <w:color w:val="605E5C"/>
      <w:shd w:val="clear" w:color="auto" w:fill="E1DFDD"/>
    </w:rPr>
  </w:style>
  <w:style w:type="paragraph" w:styleId="EndnoteText">
    <w:name w:val="endnote text"/>
    <w:basedOn w:val="Normal"/>
    <w:link w:val="EndnoteTextChar"/>
    <w:uiPriority w:val="99"/>
    <w:semiHidden/>
    <w:unhideWhenUsed/>
    <w:rsid w:val="00CF5384"/>
    <w:pPr>
      <w:spacing w:line="240" w:lineRule="auto"/>
    </w:pPr>
    <w:rPr>
      <w:sz w:val="20"/>
      <w:szCs w:val="20"/>
    </w:rPr>
  </w:style>
  <w:style w:type="character" w:customStyle="1" w:styleId="EndnoteTextChar">
    <w:name w:val="Endnote Text Char"/>
    <w:basedOn w:val="DefaultParagraphFont"/>
    <w:link w:val="EndnoteText"/>
    <w:uiPriority w:val="99"/>
    <w:semiHidden/>
    <w:rsid w:val="00CF5384"/>
    <w:rPr>
      <w:sz w:val="20"/>
      <w:szCs w:val="20"/>
    </w:rPr>
  </w:style>
  <w:style w:type="character" w:styleId="EndnoteReference">
    <w:name w:val="endnote reference"/>
    <w:basedOn w:val="DefaultParagraphFont"/>
    <w:uiPriority w:val="99"/>
    <w:semiHidden/>
    <w:unhideWhenUsed/>
    <w:rsid w:val="00CF53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51102">
      <w:bodyDiv w:val="1"/>
      <w:marLeft w:val="0"/>
      <w:marRight w:val="0"/>
      <w:marTop w:val="0"/>
      <w:marBottom w:val="0"/>
      <w:divBdr>
        <w:top w:val="none" w:sz="0" w:space="0" w:color="auto"/>
        <w:left w:val="none" w:sz="0" w:space="0" w:color="auto"/>
        <w:bottom w:val="none" w:sz="0" w:space="0" w:color="auto"/>
        <w:right w:val="none" w:sz="0" w:space="0" w:color="auto"/>
      </w:divBdr>
    </w:div>
    <w:div w:id="194580409">
      <w:bodyDiv w:val="1"/>
      <w:marLeft w:val="0"/>
      <w:marRight w:val="0"/>
      <w:marTop w:val="0"/>
      <w:marBottom w:val="0"/>
      <w:divBdr>
        <w:top w:val="none" w:sz="0" w:space="0" w:color="auto"/>
        <w:left w:val="none" w:sz="0" w:space="0" w:color="auto"/>
        <w:bottom w:val="none" w:sz="0" w:space="0" w:color="auto"/>
        <w:right w:val="none" w:sz="0" w:space="0" w:color="auto"/>
      </w:divBdr>
    </w:div>
    <w:div w:id="294259850">
      <w:bodyDiv w:val="1"/>
      <w:marLeft w:val="0"/>
      <w:marRight w:val="0"/>
      <w:marTop w:val="0"/>
      <w:marBottom w:val="0"/>
      <w:divBdr>
        <w:top w:val="none" w:sz="0" w:space="0" w:color="auto"/>
        <w:left w:val="none" w:sz="0" w:space="0" w:color="auto"/>
        <w:bottom w:val="none" w:sz="0" w:space="0" w:color="auto"/>
        <w:right w:val="none" w:sz="0" w:space="0" w:color="auto"/>
      </w:divBdr>
    </w:div>
    <w:div w:id="1059475360">
      <w:bodyDiv w:val="1"/>
      <w:marLeft w:val="0"/>
      <w:marRight w:val="0"/>
      <w:marTop w:val="0"/>
      <w:marBottom w:val="0"/>
      <w:divBdr>
        <w:top w:val="none" w:sz="0" w:space="0" w:color="auto"/>
        <w:left w:val="none" w:sz="0" w:space="0" w:color="auto"/>
        <w:bottom w:val="none" w:sz="0" w:space="0" w:color="auto"/>
        <w:right w:val="none" w:sz="0" w:space="0" w:color="auto"/>
      </w:divBdr>
    </w:div>
    <w:div w:id="1401442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1DE5D-BD59-7348-9169-4F8616DF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5163</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Courtney Rivard</dc:creator>
  <cp:lastModifiedBy>Tilton, Lauren</cp:lastModifiedBy>
  <cp:revision>3</cp:revision>
  <dcterms:created xsi:type="dcterms:W3CDTF">2021-03-04T21:58:00Z</dcterms:created>
  <dcterms:modified xsi:type="dcterms:W3CDTF">2021-03-04T22:02:00Z</dcterms:modified>
</cp:coreProperties>
</file>